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38608" w14:textId="5A12BB28" w:rsidR="0038654B" w:rsidRPr="0038654B" w:rsidRDefault="0038654B" w:rsidP="008B21FA">
      <w:pPr>
        <w:rPr>
          <w:ins w:id="0" w:author="Dhikshit Konda | MAQ Software" w:date="2018-01-15T16:48:00Z"/>
          <w:b/>
          <w:u w:val="single"/>
          <w:rPrChange w:id="1" w:author="Dhikshit Konda | MAQ Software" w:date="2018-01-15T16:48:00Z">
            <w:rPr>
              <w:ins w:id="2" w:author="Dhikshit Konda | MAQ Software" w:date="2018-01-15T16:48:00Z"/>
            </w:rPr>
          </w:rPrChange>
        </w:rPr>
      </w:pPr>
      <w:ins w:id="3" w:author="Dhikshit Konda | MAQ Software" w:date="2018-01-15T16:48:00Z">
        <w:r w:rsidRPr="0038654B">
          <w:rPr>
            <w:b/>
            <w:u w:val="single"/>
            <w:rPrChange w:id="4" w:author="Dhikshit Konda | MAQ Software" w:date="2018-01-15T16:48:00Z">
              <w:rPr/>
            </w:rPrChange>
          </w:rPr>
          <w:t>Funnel with Source</w:t>
        </w:r>
      </w:ins>
    </w:p>
    <w:p w14:paraId="45CB8B90" w14:textId="3339919A" w:rsidR="008B21FA" w:rsidRDefault="008B21FA" w:rsidP="008B21FA">
      <w:r>
        <w:t xml:space="preserve">Let’s assume </w:t>
      </w:r>
      <w:r w:rsidR="000D2F2A">
        <w:t>we have</w:t>
      </w:r>
      <w:r>
        <w:t xml:space="preserve"> a requirement of reporting a sales lead journey</w:t>
      </w:r>
      <w:ins w:id="5" w:author="Nishant Rathi" w:date="2017-10-31T21:25:00Z">
        <w:r w:rsidR="00044DDD">
          <w:t xml:space="preserve">. </w:t>
        </w:r>
      </w:ins>
      <w:ins w:id="6" w:author="Dhikshit Konda | MAQ Software" w:date="2018-01-15T16:47:00Z">
        <w:r w:rsidR="00326970" w:rsidRPr="00326970">
          <w:t>Here we have to showcase various stages of sales life cycle and associated leads data while simultaneously showcasing some leads related data such as country wise leads contribution in sales in funnel. Over here we can see the contributions from Brazil, Canada, Australia etc. Instead of country we can display the channel used by leads for sales initiation like cold calling, online, social media etc.</w:t>
        </w:r>
        <w:r w:rsidR="00326970">
          <w:t xml:space="preserve"> </w:t>
        </w:r>
      </w:ins>
      <w:ins w:id="7" w:author="Nishant Rathi" w:date="2017-10-31T21:25:00Z">
        <w:del w:id="8" w:author="Dhikshit Konda | MAQ Software" w:date="2018-01-15T16:47:00Z">
          <w:r w:rsidR="00044DDD" w:rsidDel="00326970">
            <w:delText>Here we have</w:delText>
          </w:r>
        </w:del>
      </w:ins>
      <w:del w:id="9" w:author="Dhikshit Konda | MAQ Software" w:date="2018-01-15T16:47:00Z">
        <w:r w:rsidDel="00326970">
          <w:delText xml:space="preserve"> to showcase various stages of sales lifecycle and associated leads data, </w:delText>
        </w:r>
        <w:r w:rsidR="000D2F2A" w:rsidDel="00326970">
          <w:delText xml:space="preserve">while </w:delText>
        </w:r>
        <w:commentRangeStart w:id="10"/>
        <w:r w:rsidDel="00326970">
          <w:delText xml:space="preserve">simultaneously </w:delText>
        </w:r>
        <w:commentRangeEnd w:id="10"/>
        <w:r w:rsidR="00D05BE7" w:rsidDel="00326970">
          <w:rPr>
            <w:rStyle w:val="CommentReference"/>
          </w:rPr>
          <w:commentReference w:id="10"/>
        </w:r>
        <w:r w:rsidDel="00326970">
          <w:delText xml:space="preserve">showcasing the various channels through which the lead entered the funnel or initial stage. For e.g. if a potential lead is generated via </w:delText>
        </w:r>
      </w:del>
      <w:ins w:id="11" w:author="Nishant Rathi" w:date="2017-10-31T21:28:00Z">
        <w:del w:id="12" w:author="Dhikshit Konda | MAQ Software" w:date="2018-01-15T16:47:00Z">
          <w:r w:rsidR="00044DDD" w:rsidDel="00326970">
            <w:delText xml:space="preserve">like </w:delText>
          </w:r>
        </w:del>
      </w:ins>
      <w:del w:id="13" w:author="Dhikshit Konda | MAQ Software" w:date="2018-01-15T16:47:00Z">
        <w:r w:rsidDel="00326970">
          <w:delText>cold calling</w:delText>
        </w:r>
      </w:del>
      <w:ins w:id="14" w:author="Nishant Rathi" w:date="2017-10-31T21:28:00Z">
        <w:del w:id="15" w:author="Dhikshit Konda | MAQ Software" w:date="2018-01-15T16:47:00Z">
          <w:r w:rsidR="00044DDD" w:rsidDel="00326970">
            <w:delText xml:space="preserve">, </w:delText>
          </w:r>
        </w:del>
      </w:ins>
      <w:ins w:id="16" w:author="Nishant Rathi" w:date="2017-10-31T21:29:00Z">
        <w:del w:id="17" w:author="Dhikshit Konda | MAQ Software" w:date="2018-01-15T16:47:00Z">
          <w:r w:rsidR="00044DDD" w:rsidDel="00326970">
            <w:delText>referral, social media, etc.</w:delText>
          </w:r>
        </w:del>
      </w:ins>
      <w:del w:id="18" w:author="Dhikshit Konda | MAQ Software" w:date="2018-01-15T16:47:00Z">
        <w:r w:rsidDel="00326970">
          <w:delText xml:space="preserve"> </w:delText>
        </w:r>
      </w:del>
      <w:del w:id="19" w:author="Nishant Rathi" w:date="2017-10-31T21:29:00Z">
        <w:r w:rsidDel="00906971">
          <w:delText xml:space="preserve">then </w:delText>
        </w:r>
        <w:r w:rsidR="000D2F2A" w:rsidDel="00906971">
          <w:delText xml:space="preserve">the </w:delText>
        </w:r>
        <w:commentRangeStart w:id="20"/>
        <w:r w:rsidDel="00906971">
          <w:delText xml:space="preserve">channel </w:delText>
        </w:r>
        <w:commentRangeEnd w:id="20"/>
        <w:r w:rsidR="00D05BE7" w:rsidDel="00906971">
          <w:rPr>
            <w:rStyle w:val="CommentReference"/>
          </w:rPr>
          <w:commentReference w:id="20"/>
        </w:r>
        <w:r w:rsidDel="00906971">
          <w:delText xml:space="preserve">which enabled a potential lead to be a qualified one (to be used by the sales person to further improve the relation) is ‘Cold Calling’. </w:delText>
        </w:r>
      </w:del>
      <w:r>
        <w:t xml:space="preserve">While there are </w:t>
      </w:r>
      <w:del w:id="21" w:author="Nishant Rathi" w:date="2017-10-31T22:44:00Z">
        <w:r w:rsidDel="00215C3A">
          <w:delText xml:space="preserve">already </w:delText>
        </w:r>
      </w:del>
      <w:ins w:id="22" w:author="Nishant Rathi" w:date="2017-10-31T22:44:00Z">
        <w:r w:rsidR="00215C3A">
          <w:t xml:space="preserve">many </w:t>
        </w:r>
      </w:ins>
      <w:r>
        <w:t xml:space="preserve">existing visuals </w:t>
      </w:r>
      <w:commentRangeStart w:id="23"/>
      <w:r>
        <w:t xml:space="preserve">in </w:t>
      </w:r>
      <w:ins w:id="24" w:author="Nishant Rathi" w:date="2017-10-31T22:44:00Z">
        <w:r w:rsidR="00453A73">
          <w:t xml:space="preserve">Power BI </w:t>
        </w:r>
      </w:ins>
      <w:del w:id="25" w:author="Nishant Rathi" w:date="2017-10-31T22:45:00Z">
        <w:r w:rsidDel="00453A73">
          <w:delText>form</w:delText>
        </w:r>
        <w:commentRangeEnd w:id="23"/>
        <w:r w:rsidR="00D05BE7" w:rsidDel="00453A73">
          <w:rPr>
            <w:rStyle w:val="CommentReference"/>
          </w:rPr>
          <w:commentReference w:id="23"/>
        </w:r>
        <w:r w:rsidDel="00453A73">
          <w:delText xml:space="preserve"> of funnels or stages </w:delText>
        </w:r>
      </w:del>
      <w:r>
        <w:t xml:space="preserve">which </w:t>
      </w:r>
      <w:commentRangeStart w:id="26"/>
      <w:r>
        <w:t xml:space="preserve">showcases </w:t>
      </w:r>
      <w:commentRangeEnd w:id="26"/>
      <w:r w:rsidR="00D05BE7">
        <w:rPr>
          <w:rStyle w:val="CommentReference"/>
        </w:rPr>
        <w:commentReference w:id="26"/>
      </w:r>
      <w:del w:id="27" w:author="Nishant Rathi" w:date="2017-10-31T22:46:00Z">
        <w:r w:rsidDel="00453A73">
          <w:delText xml:space="preserve">cases </w:delText>
        </w:r>
        <w:commentRangeStart w:id="28"/>
        <w:r w:rsidDel="00453A73">
          <w:delText>like for</w:delText>
        </w:r>
        <w:commentRangeEnd w:id="28"/>
        <w:r w:rsidR="00D05BE7" w:rsidDel="00453A73">
          <w:rPr>
            <w:rStyle w:val="CommentReference"/>
          </w:rPr>
          <w:commentReference w:id="28"/>
        </w:r>
        <w:r w:rsidDel="00453A73">
          <w:delText xml:space="preserve"> lead journey </w:delText>
        </w:r>
        <w:commentRangeStart w:id="29"/>
        <w:r w:rsidDel="00453A73">
          <w:delText xml:space="preserve">from being a potential or qualified to be a confirmed customer traversing through various other </w:delText>
        </w:r>
      </w:del>
      <w:ins w:id="30" w:author="Nishant Rathi" w:date="2017-10-31T22:46:00Z">
        <w:r w:rsidR="00453A73">
          <w:t xml:space="preserve">multiple </w:t>
        </w:r>
      </w:ins>
      <w:r>
        <w:t>stages</w:t>
      </w:r>
      <w:del w:id="31" w:author="Nishant Rathi" w:date="2017-10-31T22:46:00Z">
        <w:r w:rsidDel="00453A73">
          <w:delText xml:space="preserve"> in between</w:delText>
        </w:r>
        <w:commentRangeEnd w:id="29"/>
        <w:r w:rsidR="000A7D5C" w:rsidDel="00453A73">
          <w:rPr>
            <w:rStyle w:val="CommentReference"/>
          </w:rPr>
          <w:commentReference w:id="29"/>
        </w:r>
      </w:del>
      <w:r>
        <w:t xml:space="preserve">, </w:t>
      </w:r>
      <w:commentRangeStart w:id="32"/>
      <w:r>
        <w:t xml:space="preserve">but </w:t>
      </w:r>
      <w:commentRangeEnd w:id="32"/>
      <w:r w:rsidR="000A7D5C">
        <w:rPr>
          <w:rStyle w:val="CommentReference"/>
        </w:rPr>
        <w:commentReference w:id="32"/>
      </w:r>
      <w:r>
        <w:t>there is no way to showcase how they entered</w:t>
      </w:r>
      <w:del w:id="33" w:author="Nishant Rathi" w:date="2017-10-31T22:48:00Z">
        <w:r w:rsidDel="00453A73">
          <w:delText xml:space="preserve"> in</w:delText>
        </w:r>
      </w:del>
      <w:r>
        <w:t xml:space="preserve"> the funnel </w:t>
      </w:r>
      <w:ins w:id="34" w:author="Nishant Rathi" w:date="2017-10-31T22:48:00Z">
        <w:r w:rsidR="00453A73">
          <w:t>in the</w:t>
        </w:r>
      </w:ins>
      <w:commentRangeStart w:id="35"/>
      <w:del w:id="36" w:author="Nishant Rathi" w:date="2017-10-31T22:48:00Z">
        <w:r w:rsidDel="00453A73">
          <w:delText>at</w:delText>
        </w:r>
      </w:del>
      <w:r>
        <w:t xml:space="preserve"> </w:t>
      </w:r>
      <w:commentRangeEnd w:id="35"/>
      <w:r w:rsidR="000A7D5C">
        <w:rPr>
          <w:rStyle w:val="CommentReference"/>
        </w:rPr>
        <w:commentReference w:id="35"/>
      </w:r>
      <w:r>
        <w:t xml:space="preserve">first place.  So, for such </w:t>
      </w:r>
      <w:ins w:id="37" w:author="Nishant Rathi" w:date="2017-10-31T23:55:00Z">
        <w:r w:rsidR="004E5A95">
          <w:t xml:space="preserve">type of </w:t>
        </w:r>
      </w:ins>
      <w:r>
        <w:t xml:space="preserve">reporting </w:t>
      </w:r>
      <w:ins w:id="38" w:author="Nishant Rathi" w:date="2017-10-31T23:55:00Z">
        <w:r w:rsidR="004E5A95">
          <w:t xml:space="preserve">there are </w:t>
        </w:r>
      </w:ins>
      <w:commentRangeStart w:id="39"/>
      <w:r>
        <w:t xml:space="preserve">two </w:t>
      </w:r>
      <w:commentRangeEnd w:id="39"/>
      <w:r w:rsidR="000A7D5C">
        <w:rPr>
          <w:rStyle w:val="CommentReference"/>
        </w:rPr>
        <w:commentReference w:id="39"/>
      </w:r>
      <w:r>
        <w:t>key requirements</w:t>
      </w:r>
      <w:del w:id="40" w:author="Nishant Rathi" w:date="2017-10-31T23:55:00Z">
        <w:r w:rsidDel="004E5A95">
          <w:delText xml:space="preserve"> </w:delText>
        </w:r>
        <w:commentRangeStart w:id="41"/>
        <w:r w:rsidDel="004E5A95">
          <w:delText>that are required</w:delText>
        </w:r>
        <w:commentRangeEnd w:id="41"/>
        <w:r w:rsidR="000A7D5C" w:rsidDel="004E5A95">
          <w:rPr>
            <w:rStyle w:val="CommentReference"/>
          </w:rPr>
          <w:commentReference w:id="41"/>
        </w:r>
      </w:del>
      <w:r>
        <w:t>:</w:t>
      </w:r>
    </w:p>
    <w:p w14:paraId="2CB5DEB1" w14:textId="77777777" w:rsidR="008B21FA" w:rsidRDefault="008B21FA" w:rsidP="008B21FA">
      <w:pPr>
        <w:spacing w:after="0" w:line="240" w:lineRule="auto"/>
      </w:pPr>
      <w:r>
        <w:t>•    Ability to showcase journey (count of data per stage) through a funnel</w:t>
      </w:r>
    </w:p>
    <w:p w14:paraId="582CFBCC" w14:textId="2DC075D1" w:rsidR="008B21FA" w:rsidRDefault="008B21FA" w:rsidP="008B21FA">
      <w:pPr>
        <w:spacing w:after="0" w:line="240" w:lineRule="auto"/>
      </w:pPr>
      <w:r>
        <w:t>•    Ability to display the source of entry for the</w:t>
      </w:r>
      <w:ins w:id="42" w:author="Nishant Rathi" w:date="2017-10-31T23:56:00Z">
        <w:r w:rsidR="004E5A95">
          <w:t xml:space="preserve"> </w:t>
        </w:r>
      </w:ins>
      <w:del w:id="43" w:author="Nishant Rathi" w:date="2017-10-31T23:56:00Z">
        <w:r w:rsidDel="004E5A95">
          <w:delText xml:space="preserve"> </w:delText>
        </w:r>
        <w:commentRangeStart w:id="44"/>
        <w:r w:rsidDel="004E5A95">
          <w:delText xml:space="preserve">interested </w:delText>
        </w:r>
      </w:del>
      <w:r>
        <w:t>metric</w:t>
      </w:r>
      <w:commentRangeEnd w:id="44"/>
      <w:r w:rsidR="000A7D5C">
        <w:rPr>
          <w:rStyle w:val="CommentReference"/>
        </w:rPr>
        <w:commentReference w:id="44"/>
      </w:r>
      <w:ins w:id="45" w:author="Nishant Rathi" w:date="2017-10-31T23:56:00Z">
        <w:r w:rsidR="004E5A95">
          <w:t xml:space="preserve"> of interest</w:t>
        </w:r>
      </w:ins>
    </w:p>
    <w:p w14:paraId="50C4B699" w14:textId="77777777" w:rsidR="008B21FA" w:rsidRDefault="008B21FA" w:rsidP="008B21FA">
      <w:pPr>
        <w:spacing w:after="0" w:line="240" w:lineRule="auto"/>
      </w:pPr>
    </w:p>
    <w:p w14:paraId="259DDE3B" w14:textId="4D3FDF52" w:rsidR="008B21FA" w:rsidRDefault="008B21FA" w:rsidP="008B21FA">
      <w:r>
        <w:t xml:space="preserve">Funnel with Source </w:t>
      </w:r>
      <w:commentRangeStart w:id="46"/>
      <w:del w:id="47" w:author="Nishant Rathi" w:date="2017-10-31T23:58:00Z">
        <w:r w:rsidDel="004E5A95">
          <w:delText xml:space="preserve">is unique </w:delText>
        </w:r>
        <w:commentRangeEnd w:id="46"/>
        <w:r w:rsidR="0014389C" w:rsidDel="004E5A95">
          <w:rPr>
            <w:rStyle w:val="CommentReference"/>
          </w:rPr>
          <w:commentReference w:id="46"/>
        </w:r>
      </w:del>
      <w:r>
        <w:t xml:space="preserve">visual </w:t>
      </w:r>
      <w:del w:id="48" w:author="Nishant Rathi" w:date="2017-10-31T23:58:00Z">
        <w:r w:rsidDel="004E5A95">
          <w:delText xml:space="preserve">which </w:delText>
        </w:r>
      </w:del>
      <w:r>
        <w:t xml:space="preserve">not only showcases the journey or count of </w:t>
      </w:r>
      <w:del w:id="49" w:author="Nishant Rathi" w:date="2017-10-31T23:59:00Z">
        <w:r w:rsidDel="004E5A95">
          <w:delText xml:space="preserve">any </w:delText>
        </w:r>
        <w:commentRangeStart w:id="50"/>
        <w:r w:rsidDel="004E5A95">
          <w:delText xml:space="preserve">interested </w:delText>
        </w:r>
      </w:del>
      <w:r>
        <w:t xml:space="preserve">metric </w:t>
      </w:r>
      <w:commentRangeEnd w:id="50"/>
      <w:r w:rsidR="0014389C">
        <w:rPr>
          <w:rStyle w:val="CommentReference"/>
        </w:rPr>
        <w:commentReference w:id="50"/>
      </w:r>
      <w:r>
        <w:t xml:space="preserve">over various stages or parts of the funnel but also showcases additional information </w:t>
      </w:r>
      <w:commentRangeStart w:id="51"/>
      <w:r>
        <w:t xml:space="preserve">of </w:t>
      </w:r>
      <w:ins w:id="52" w:author="Nishant Rathi" w:date="2017-10-31T23:58:00Z">
        <w:r w:rsidR="004E5A95">
          <w:t xml:space="preserve">the </w:t>
        </w:r>
      </w:ins>
      <w:r>
        <w:t xml:space="preserve">channel using which </w:t>
      </w:r>
      <w:commentRangeEnd w:id="51"/>
      <w:r w:rsidR="0014389C">
        <w:rPr>
          <w:rStyle w:val="CommentReference"/>
        </w:rPr>
        <w:commentReference w:id="51"/>
      </w:r>
      <w:r>
        <w:t>the metric reaches the funnel or the initial stage of the whole path.</w:t>
      </w:r>
    </w:p>
    <w:p w14:paraId="34633E53" w14:textId="3F979424" w:rsidR="008B21FA" w:rsidRDefault="008B21FA" w:rsidP="008B21FA">
      <w:r>
        <w:t xml:space="preserve">Let’s see how it works. </w:t>
      </w:r>
      <w:ins w:id="53" w:author="Nishant Rathi" w:date="2017-11-01T00:06:00Z">
        <w:r w:rsidR="0011712E">
          <w:t xml:space="preserve">Here </w:t>
        </w:r>
      </w:ins>
      <w:del w:id="54" w:author="Nishant Rathi" w:date="2017-11-01T00:06:00Z">
        <w:r w:rsidDel="0011712E">
          <w:delText>W</w:delText>
        </w:r>
      </w:del>
      <w:ins w:id="55" w:author="Nishant Rathi" w:date="2017-11-01T00:06:00Z">
        <w:r w:rsidR="0011712E">
          <w:t>w</w:t>
        </w:r>
      </w:ins>
      <w:r>
        <w:t xml:space="preserve">e have </w:t>
      </w:r>
      <w:commentRangeStart w:id="56"/>
      <w:r>
        <w:t xml:space="preserve">taken </w:t>
      </w:r>
      <w:commentRangeEnd w:id="56"/>
      <w:r w:rsidR="0014389C">
        <w:rPr>
          <w:rStyle w:val="CommentReference"/>
        </w:rPr>
        <w:commentReference w:id="56"/>
      </w:r>
      <w:r>
        <w:t xml:space="preserve">sales </w:t>
      </w:r>
      <w:del w:id="57" w:author="Nishant Rathi" w:date="2017-11-01T00:05:00Z">
        <w:r w:rsidDel="0011712E">
          <w:delText xml:space="preserve">journey </w:delText>
        </w:r>
      </w:del>
      <w:r>
        <w:t xml:space="preserve">data </w:t>
      </w:r>
      <w:del w:id="58" w:author="Nishant Rathi" w:date="2017-11-01T00:06:00Z">
        <w:r w:rsidDel="0011712E">
          <w:delText xml:space="preserve">for this visual </w:delText>
        </w:r>
      </w:del>
      <w:r>
        <w:t xml:space="preserve">and we can see the entry source at the </w:t>
      </w:r>
      <w:commentRangeStart w:id="59"/>
      <w:r>
        <w:t xml:space="preserve">extreme </w:t>
      </w:r>
      <w:commentRangeEnd w:id="59"/>
      <w:r w:rsidR="0014389C">
        <w:rPr>
          <w:rStyle w:val="CommentReference"/>
        </w:rPr>
        <w:commentReference w:id="59"/>
      </w:r>
      <w:r>
        <w:t xml:space="preserve">left </w:t>
      </w:r>
      <w:commentRangeStart w:id="60"/>
      <w:r>
        <w:t>which showcases the channel being used to enter the funnel and its corresponding funnel journey together in one visual.</w:t>
      </w:r>
      <w:commentRangeEnd w:id="60"/>
      <w:r w:rsidR="00EA5F61">
        <w:rPr>
          <w:rStyle w:val="CommentReference"/>
        </w:rPr>
        <w:commentReference w:id="60"/>
      </w:r>
      <w:r>
        <w:t xml:space="preserve"> </w:t>
      </w:r>
      <w:r w:rsidRPr="000C61EE">
        <w:rPr>
          <w:rPrChange w:id="61" w:author="Dhikshit Konda | MAQ Software" w:date="2018-01-15T16:44:00Z">
            <w:rPr/>
          </w:rPrChange>
        </w:rPr>
        <w:t xml:space="preserve">We can also </w:t>
      </w:r>
      <w:commentRangeStart w:id="62"/>
      <w:del w:id="63" w:author="Nishant Rathi" w:date="2017-11-01T00:01:00Z">
        <w:r w:rsidRPr="000C61EE" w:rsidDel="004E5A95">
          <w:rPr>
            <w:rPrChange w:id="64" w:author="Dhikshit Konda | MAQ Software" w:date="2018-01-15T16:44:00Z">
              <w:rPr/>
            </w:rPrChange>
          </w:rPr>
          <w:delText>highl</w:delText>
        </w:r>
      </w:del>
      <w:del w:id="65" w:author="Nishant Rathi" w:date="2017-11-01T00:00:00Z">
        <w:r w:rsidRPr="000C61EE" w:rsidDel="004E5A95">
          <w:rPr>
            <w:rPrChange w:id="66" w:author="Dhikshit Konda | MAQ Software" w:date="2018-01-15T16:44:00Z">
              <w:rPr/>
            </w:rPrChange>
          </w:rPr>
          <w:delText>ight/</w:delText>
        </w:r>
      </w:del>
      <w:r w:rsidRPr="000C61EE">
        <w:rPr>
          <w:rPrChange w:id="67" w:author="Dhikshit Konda | MAQ Software" w:date="2018-01-15T16:44:00Z">
            <w:rPr/>
          </w:rPrChange>
        </w:rPr>
        <w:t xml:space="preserve">filter </w:t>
      </w:r>
      <w:commentRangeEnd w:id="62"/>
      <w:r w:rsidR="008F1053" w:rsidRPr="000C61EE">
        <w:rPr>
          <w:rStyle w:val="CommentReference"/>
          <w:rPrChange w:id="68" w:author="Dhikshit Konda | MAQ Software" w:date="2018-01-15T16:44:00Z">
            <w:rPr>
              <w:rStyle w:val="CommentReference"/>
            </w:rPr>
          </w:rPrChange>
        </w:rPr>
        <w:commentReference w:id="62"/>
      </w:r>
      <w:r w:rsidRPr="000C61EE">
        <w:rPr>
          <w:rPrChange w:id="69" w:author="Dhikshit Konda | MAQ Software" w:date="2018-01-15T16:44:00Z">
            <w:rPr/>
          </w:rPrChange>
        </w:rPr>
        <w:t>data based on the selection of channel and on the selection of any of the funnel Stage.</w:t>
      </w:r>
      <w:r>
        <w:t xml:space="preserve"> Cross visual filter is also </w:t>
      </w:r>
      <w:commentRangeStart w:id="70"/>
      <w:del w:id="71" w:author="Nishant Rathi" w:date="2017-11-01T00:01:00Z">
        <w:r w:rsidDel="004E5A95">
          <w:delText>available in</w:delText>
        </w:r>
        <w:commentRangeEnd w:id="70"/>
        <w:r w:rsidR="008F1053" w:rsidDel="004E5A95">
          <w:rPr>
            <w:rStyle w:val="CommentReference"/>
          </w:rPr>
          <w:commentReference w:id="70"/>
        </w:r>
      </w:del>
      <w:ins w:id="72" w:author="Nishant Rathi" w:date="2017-11-01T00:01:00Z">
        <w:r w:rsidR="004E5A95">
          <w:t>supported by</w:t>
        </w:r>
      </w:ins>
      <w:r>
        <w:t xml:space="preserve"> this visual.</w:t>
      </w:r>
    </w:p>
    <w:p w14:paraId="5E5AB52A" w14:textId="4EB6D477" w:rsidR="008B21FA" w:rsidRDefault="008B21FA" w:rsidP="008B21FA">
      <w:r>
        <w:t xml:space="preserve">Let’s look at formatting </w:t>
      </w:r>
      <w:commentRangeStart w:id="73"/>
      <w:r>
        <w:t>option</w:t>
      </w:r>
      <w:commentRangeEnd w:id="73"/>
      <w:r w:rsidR="008F1053">
        <w:rPr>
          <w:rStyle w:val="CommentReference"/>
        </w:rPr>
        <w:commentReference w:id="73"/>
      </w:r>
      <w:ins w:id="74" w:author="Nishant Rathi" w:date="2017-11-01T00:01:00Z">
        <w:r w:rsidR="004E5A95">
          <w:t>s</w:t>
        </w:r>
      </w:ins>
      <w:r>
        <w:t xml:space="preserve">. In data color </w:t>
      </w:r>
      <w:commentRangeStart w:id="75"/>
      <w:commentRangeStart w:id="76"/>
      <w:r>
        <w:t xml:space="preserve">option </w:t>
      </w:r>
      <w:commentRangeEnd w:id="75"/>
      <w:r w:rsidR="009526B4">
        <w:rPr>
          <w:rStyle w:val="CommentReference"/>
        </w:rPr>
        <w:commentReference w:id="75"/>
      </w:r>
      <w:commentRangeEnd w:id="76"/>
      <w:r w:rsidR="004E5A95">
        <w:rPr>
          <w:rStyle w:val="CommentReference"/>
        </w:rPr>
        <w:commentReference w:id="76"/>
      </w:r>
      <w:r>
        <w:t xml:space="preserve">we can choose a color for </w:t>
      </w:r>
      <w:commentRangeStart w:id="77"/>
      <w:r>
        <w:t xml:space="preserve">respective </w:t>
      </w:r>
      <w:del w:id="78" w:author="Nishant Rathi" w:date="2017-11-01T00:09:00Z">
        <w:r w:rsidDel="0011712E">
          <w:delText xml:space="preserve">data. Such as for changing color </w:delText>
        </w:r>
      </w:del>
      <w:r>
        <w:t>for funnel stages</w:t>
      </w:r>
      <w:del w:id="79" w:author="Nishant Rathi" w:date="2017-11-01T00:09:00Z">
        <w:r w:rsidDel="0011712E">
          <w:delText xml:space="preserve"> </w:delText>
        </w:r>
      </w:del>
      <w:del w:id="80" w:author="Nishant Rathi" w:date="2017-11-01T00:08:00Z">
        <w:r w:rsidDel="0011712E">
          <w:delText>choose the desired color from data color option</w:delText>
        </w:r>
      </w:del>
      <w:r>
        <w:t>.</w:t>
      </w:r>
      <w:commentRangeEnd w:id="77"/>
      <w:r w:rsidR="005D58F5">
        <w:rPr>
          <w:rStyle w:val="CommentReference"/>
        </w:rPr>
        <w:commentReference w:id="77"/>
      </w:r>
      <w:bookmarkStart w:id="81" w:name="_GoBack"/>
      <w:bookmarkEnd w:id="81"/>
    </w:p>
    <w:p w14:paraId="58E5033E" w14:textId="77777777" w:rsidR="008B21FA" w:rsidRDefault="008B21FA" w:rsidP="008B21FA">
      <w:r>
        <w:t>In “Primary data labels” we can change the font color, display unit and decimal value for primary data labels. Similar settings are available for “Secondary data label”.</w:t>
      </w:r>
    </w:p>
    <w:p w14:paraId="3A899CCB" w14:textId="29CB7006" w:rsidR="004E5A95" w:rsidRDefault="004E5A95" w:rsidP="008B21FA">
      <w:pPr>
        <w:rPr>
          <w:ins w:id="82" w:author="Nishant Rathi" w:date="2017-11-01T00:03:00Z"/>
        </w:rPr>
      </w:pPr>
      <w:ins w:id="83" w:author="Nishant Rathi" w:date="2017-11-01T00:03:00Z">
        <w:r>
          <w:t xml:space="preserve">The visual also provide </w:t>
        </w:r>
      </w:ins>
      <w:ins w:id="84" w:author="Nishant Rathi" w:date="2017-11-01T00:12:00Z">
        <w:r w:rsidR="0011712E">
          <w:t xml:space="preserve">an </w:t>
        </w:r>
      </w:ins>
      <w:ins w:id="85" w:author="Nishant Rathi" w:date="2017-11-01T00:03:00Z">
        <w:r>
          <w:t xml:space="preserve">option to change color gradient of source or channel to </w:t>
        </w:r>
        <w:r w:rsidRPr="00650643">
          <w:rPr>
            <w:noProof/>
          </w:rPr>
          <w:t>represent</w:t>
        </w:r>
        <w:r>
          <w:rPr>
            <w:noProof/>
          </w:rPr>
          <w:t xml:space="preserve"> which channel contributed most.</w:t>
        </w:r>
        <w:r>
          <w:t xml:space="preserve"> So over here we can see the Market as the darkest one and contribut</w:t>
        </w:r>
      </w:ins>
      <w:ins w:id="86" w:author="Nishant Rathi" w:date="2017-11-01T00:12:00Z">
        <w:r w:rsidR="0011712E">
          <w:t>e</w:t>
        </w:r>
      </w:ins>
      <w:ins w:id="87" w:author="Nishant Rathi" w:date="2017-11-01T00:03:00Z">
        <w:r>
          <w:t xml:space="preserve"> most while Account Planning is least contributing as it is light. </w:t>
        </w:r>
      </w:ins>
    </w:p>
    <w:p w14:paraId="64BA4C72" w14:textId="58FB44C2" w:rsidR="008B21FA" w:rsidDel="004E5A95" w:rsidRDefault="008B21FA" w:rsidP="008B21FA">
      <w:pPr>
        <w:rPr>
          <w:del w:id="88" w:author="Nishant Rathi" w:date="2017-11-01T00:03:00Z"/>
        </w:rPr>
      </w:pPr>
      <w:del w:id="89" w:author="Nishant Rathi" w:date="2017-11-01T00:03:00Z">
        <w:r w:rsidDel="004E5A95">
          <w:delText>In “Gradient Color” we can change colors to represent the intensity of minimum and maximum values of data respectively.</w:delText>
        </w:r>
      </w:del>
    </w:p>
    <w:p w14:paraId="5A1392F8" w14:textId="77777777" w:rsidR="001876F6" w:rsidRDefault="008B21FA" w:rsidP="008B21FA">
      <w:r>
        <w:t xml:space="preserve">Thanks for watching our video. If you have any questions about this visual or need a similar business solution, feel free to contact MAQ Software at </w:t>
      </w:r>
      <w:commentRangeStart w:id="90"/>
      <w:r>
        <w:t>sales@maqsoftware.com</w:t>
      </w:r>
      <w:commentRangeEnd w:id="90"/>
      <w:r w:rsidR="005D58F5">
        <w:rPr>
          <w:rStyle w:val="CommentReference"/>
        </w:rPr>
        <w:commentReference w:id="90"/>
      </w:r>
    </w:p>
    <w:sectPr w:rsidR="001876F6">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Ricardo Cousins (Maq LLC)" w:date="2017-10-24T19:45:00Z" w:initials="RC(L">
    <w:p w14:paraId="75BF252E" w14:textId="3D18EBCF" w:rsidR="00453A73" w:rsidRDefault="00453A73">
      <w:pPr>
        <w:pStyle w:val="CommentText"/>
      </w:pPr>
      <w:r>
        <w:rPr>
          <w:rStyle w:val="CommentReference"/>
        </w:rPr>
        <w:annotationRef/>
      </w:r>
      <w:r>
        <w:t>“while simultaneously”</w:t>
      </w:r>
    </w:p>
  </w:comment>
  <w:comment w:id="20" w:author="Ricardo Cousins (Maq LLC)" w:date="2017-10-24T19:46:00Z" w:initials="RC(L">
    <w:p w14:paraId="001B38A6" w14:textId="547AEE1B" w:rsidR="00453A73" w:rsidRDefault="00453A73">
      <w:pPr>
        <w:pStyle w:val="CommentText"/>
      </w:pPr>
      <w:r>
        <w:rPr>
          <w:rStyle w:val="CommentReference"/>
        </w:rPr>
        <w:annotationRef/>
      </w:r>
      <w:r>
        <w:t>“the channel”</w:t>
      </w:r>
    </w:p>
  </w:comment>
  <w:comment w:id="23" w:author="Ricardo Cousins (Maq LLC)" w:date="2017-10-24T19:47:00Z" w:initials="RC(L">
    <w:p w14:paraId="0B0D568E" w14:textId="138C2FDB" w:rsidR="00453A73" w:rsidRDefault="00453A73">
      <w:pPr>
        <w:pStyle w:val="CommentText"/>
      </w:pPr>
      <w:r>
        <w:rPr>
          <w:rStyle w:val="CommentReference"/>
        </w:rPr>
        <w:annotationRef/>
      </w:r>
      <w:r>
        <w:t>“in the form”</w:t>
      </w:r>
    </w:p>
  </w:comment>
  <w:comment w:id="26" w:author="Ricardo Cousins (Maq LLC)" w:date="2017-10-24T19:48:00Z" w:initials="RC(L">
    <w:p w14:paraId="04149065" w14:textId="398068DE" w:rsidR="00453A73" w:rsidRDefault="00453A73">
      <w:pPr>
        <w:pStyle w:val="CommentText"/>
      </w:pPr>
      <w:r>
        <w:rPr>
          <w:rStyle w:val="CommentReference"/>
        </w:rPr>
        <w:annotationRef/>
      </w:r>
      <w:r>
        <w:t>“showcase”</w:t>
      </w:r>
    </w:p>
  </w:comment>
  <w:comment w:id="28" w:author="Ricardo Cousins (Maq LLC)" w:date="2017-10-24T19:48:00Z" w:initials="RC(L">
    <w:p w14:paraId="0E43D781" w14:textId="536A26EA" w:rsidR="00453A73" w:rsidRDefault="00453A73">
      <w:pPr>
        <w:pStyle w:val="CommentText"/>
      </w:pPr>
      <w:r>
        <w:rPr>
          <w:rStyle w:val="CommentReference"/>
        </w:rPr>
        <w:annotationRef/>
      </w:r>
      <w:r>
        <w:t>“such as the”</w:t>
      </w:r>
    </w:p>
  </w:comment>
  <w:comment w:id="29" w:author="Ricardo Cousins (Maq LLC)" w:date="2017-10-24T19:52:00Z" w:initials="RC(L">
    <w:p w14:paraId="3C3B2B12" w14:textId="12102F48" w:rsidR="00453A73" w:rsidRDefault="00453A73">
      <w:pPr>
        <w:pStyle w:val="CommentText"/>
      </w:pPr>
      <w:r>
        <w:rPr>
          <w:rStyle w:val="CommentReference"/>
        </w:rPr>
        <w:annotationRef/>
      </w:r>
      <w:r>
        <w:t>This may need to be rewritten as in its current form I find this difficult to read and understand.</w:t>
      </w:r>
    </w:p>
  </w:comment>
  <w:comment w:id="32" w:author="Ricardo Cousins (Maq LLC)" w:date="2017-10-24T19:53:00Z" w:initials="RC(L">
    <w:p w14:paraId="11F2943B" w14:textId="4464E94B" w:rsidR="00453A73" w:rsidRDefault="00453A73">
      <w:pPr>
        <w:pStyle w:val="CommentText"/>
      </w:pPr>
      <w:r>
        <w:rPr>
          <w:rStyle w:val="CommentReference"/>
        </w:rPr>
        <w:annotationRef/>
      </w:r>
      <w:r>
        <w:t>Remove “but”.</w:t>
      </w:r>
    </w:p>
  </w:comment>
  <w:comment w:id="35" w:author="Ricardo Cousins (Maq LLC)" w:date="2017-10-24T19:53:00Z" w:initials="RC(L">
    <w:p w14:paraId="6E56CA2B" w14:textId="64E1E58B" w:rsidR="00453A73" w:rsidRDefault="00453A73">
      <w:pPr>
        <w:pStyle w:val="CommentText"/>
      </w:pPr>
      <w:r>
        <w:rPr>
          <w:rStyle w:val="CommentReference"/>
        </w:rPr>
        <w:annotationRef/>
      </w:r>
      <w:r>
        <w:t>“in the”</w:t>
      </w:r>
    </w:p>
  </w:comment>
  <w:comment w:id="39" w:author="Ricardo Cousins (Maq LLC)" w:date="2017-10-24T19:54:00Z" w:initials="RC(L">
    <w:p w14:paraId="492FF8A9" w14:textId="16883506" w:rsidR="00453A73" w:rsidRDefault="00453A73">
      <w:pPr>
        <w:pStyle w:val="CommentText"/>
      </w:pPr>
      <w:r>
        <w:t>“t</w:t>
      </w:r>
      <w:r>
        <w:rPr>
          <w:rStyle w:val="CommentReference"/>
        </w:rPr>
        <w:annotationRef/>
      </w:r>
      <w:r>
        <w:t>here are two”</w:t>
      </w:r>
    </w:p>
  </w:comment>
  <w:comment w:id="41" w:author="Ricardo Cousins (Maq LLC)" w:date="2017-10-24T19:54:00Z" w:initials="RC(L">
    <w:p w14:paraId="0266E54D" w14:textId="3633971A" w:rsidR="00453A73" w:rsidRDefault="00453A73">
      <w:pPr>
        <w:pStyle w:val="CommentText"/>
      </w:pPr>
      <w:r>
        <w:rPr>
          <w:rStyle w:val="CommentReference"/>
        </w:rPr>
        <w:annotationRef/>
      </w:r>
      <w:r>
        <w:t>Remove “that are required”.</w:t>
      </w:r>
    </w:p>
  </w:comment>
  <w:comment w:id="44" w:author="Ricardo Cousins (Maq LLC)" w:date="2017-10-24T19:55:00Z" w:initials="RC(L">
    <w:p w14:paraId="743883E1" w14:textId="35C19081" w:rsidR="00453A73" w:rsidRDefault="00453A73">
      <w:pPr>
        <w:pStyle w:val="CommentText"/>
      </w:pPr>
      <w:r>
        <w:t>“</w:t>
      </w:r>
      <w:r>
        <w:rPr>
          <w:rStyle w:val="CommentReference"/>
        </w:rPr>
        <w:annotationRef/>
      </w:r>
      <w:r>
        <w:t>metric of interest”</w:t>
      </w:r>
    </w:p>
  </w:comment>
  <w:comment w:id="46" w:author="Ricardo Cousins (Maq LLC)" w:date="2017-10-24T19:55:00Z" w:initials="RC(L">
    <w:p w14:paraId="70BA4850" w14:textId="3D3F5424" w:rsidR="00453A73" w:rsidRDefault="00453A73">
      <w:pPr>
        <w:pStyle w:val="CommentText"/>
      </w:pPr>
      <w:r>
        <w:t>“i</w:t>
      </w:r>
      <w:r>
        <w:rPr>
          <w:rStyle w:val="CommentReference"/>
        </w:rPr>
        <w:annotationRef/>
      </w:r>
      <w:r>
        <w:t>s a unique”</w:t>
      </w:r>
    </w:p>
  </w:comment>
  <w:comment w:id="50" w:author="Ricardo Cousins (Maq LLC)" w:date="2017-10-24T19:56:00Z" w:initials="RC(L">
    <w:p w14:paraId="418BD114" w14:textId="34136D6D" w:rsidR="00453A73" w:rsidRDefault="00453A73">
      <w:pPr>
        <w:pStyle w:val="CommentText"/>
      </w:pPr>
      <w:r>
        <w:rPr>
          <w:rStyle w:val="CommentReference"/>
        </w:rPr>
        <w:annotationRef/>
      </w:r>
      <w:r>
        <w:t>“metric of interest”</w:t>
      </w:r>
    </w:p>
  </w:comment>
  <w:comment w:id="51" w:author="Ricardo Cousins (Maq LLC)" w:date="2017-10-24T19:56:00Z" w:initials="RC(L">
    <w:p w14:paraId="6859B660" w14:textId="4B406DB6" w:rsidR="00453A73" w:rsidRDefault="00453A73">
      <w:pPr>
        <w:pStyle w:val="CommentText"/>
      </w:pPr>
      <w:r>
        <w:rPr>
          <w:rStyle w:val="CommentReference"/>
        </w:rPr>
        <w:annotationRef/>
      </w:r>
      <w:r>
        <w:t>“of the channel through which”</w:t>
      </w:r>
    </w:p>
  </w:comment>
  <w:comment w:id="56" w:author="Ricardo Cousins (Maq LLC)" w:date="2017-10-24T19:57:00Z" w:initials="RC(L">
    <w:p w14:paraId="5AE3B887" w14:textId="77777777" w:rsidR="00453A73" w:rsidRDefault="00453A73">
      <w:pPr>
        <w:pStyle w:val="CommentText"/>
      </w:pPr>
      <w:r>
        <w:rPr>
          <w:rStyle w:val="CommentReference"/>
        </w:rPr>
        <w:annotationRef/>
      </w:r>
      <w:r>
        <w:t>“taken” from where?</w:t>
      </w:r>
    </w:p>
    <w:p w14:paraId="6C1D415F" w14:textId="77777777" w:rsidR="00453A73" w:rsidRDefault="00453A73">
      <w:pPr>
        <w:pStyle w:val="CommentText"/>
      </w:pPr>
      <w:r>
        <w:t>I suspect we can just say:</w:t>
      </w:r>
    </w:p>
    <w:p w14:paraId="7996B70D" w14:textId="77777777" w:rsidR="00453A73" w:rsidRDefault="00453A73">
      <w:pPr>
        <w:pStyle w:val="CommentText"/>
      </w:pPr>
    </w:p>
    <w:p w14:paraId="01BDAC39" w14:textId="57C53FC8" w:rsidR="00453A73" w:rsidRDefault="00453A73">
      <w:pPr>
        <w:pStyle w:val="CommentText"/>
      </w:pPr>
      <w:r>
        <w:t>“obtained”</w:t>
      </w:r>
    </w:p>
  </w:comment>
  <w:comment w:id="59" w:author="Ricardo Cousins (Maq LLC)" w:date="2017-10-24T19:58:00Z" w:initials="RC(L">
    <w:p w14:paraId="7E4F98E8" w14:textId="77777777" w:rsidR="00453A73" w:rsidRDefault="00453A73">
      <w:pPr>
        <w:pStyle w:val="CommentText"/>
      </w:pPr>
      <w:r>
        <w:rPr>
          <w:rStyle w:val="CommentReference"/>
        </w:rPr>
        <w:annotationRef/>
      </w:r>
      <w:r>
        <w:t>Do we have reason to use the word “extreme” here?</w:t>
      </w:r>
    </w:p>
    <w:p w14:paraId="6C6FD9F6" w14:textId="77777777" w:rsidR="00453A73" w:rsidRDefault="00453A73">
      <w:pPr>
        <w:pStyle w:val="CommentText"/>
      </w:pPr>
    </w:p>
    <w:p w14:paraId="34C4D9C2" w14:textId="77777777" w:rsidR="00453A73" w:rsidRDefault="00453A73">
      <w:pPr>
        <w:pStyle w:val="CommentText"/>
      </w:pPr>
      <w:r>
        <w:t>I think we could otherwise say:</w:t>
      </w:r>
    </w:p>
    <w:p w14:paraId="5B055EC5" w14:textId="77777777" w:rsidR="00453A73" w:rsidRDefault="00453A73">
      <w:pPr>
        <w:pStyle w:val="CommentText"/>
      </w:pPr>
    </w:p>
    <w:p w14:paraId="452CC993" w14:textId="48BDE5C4" w:rsidR="00453A73" w:rsidRDefault="00453A73">
      <w:pPr>
        <w:pStyle w:val="CommentText"/>
      </w:pPr>
      <w:r>
        <w:t>“far”</w:t>
      </w:r>
    </w:p>
  </w:comment>
  <w:comment w:id="60" w:author="Ricardo Cousins (Maq LLC)" w:date="2017-10-24T20:01:00Z" w:initials="RC(L">
    <w:p w14:paraId="635F401F" w14:textId="6C95A572" w:rsidR="00453A73" w:rsidRDefault="00453A73">
      <w:pPr>
        <w:pStyle w:val="CommentText"/>
      </w:pPr>
      <w:r>
        <w:rPr>
          <w:rStyle w:val="CommentReference"/>
        </w:rPr>
        <w:annotationRef/>
      </w:r>
      <w:r>
        <w:t>This looks weird to me. I think I would need to see the visual itself to better understand what you are trying to say here.</w:t>
      </w:r>
    </w:p>
  </w:comment>
  <w:comment w:id="62" w:author="Ricardo Cousins (Maq LLC)" w:date="2017-10-24T20:02:00Z" w:initials="RC(L">
    <w:p w14:paraId="28DA51E5" w14:textId="77777777" w:rsidR="00453A73" w:rsidRDefault="00453A73" w:rsidP="008F1053">
      <w:pPr>
        <w:pStyle w:val="CommentText"/>
      </w:pPr>
      <w:r>
        <w:rPr>
          <w:rStyle w:val="CommentReference"/>
        </w:rPr>
        <w:annotationRef/>
      </w:r>
      <w:r>
        <w:t>My understanding is that h</w:t>
      </w:r>
      <w:r>
        <w:rPr>
          <w:rStyle w:val="CommentReference"/>
        </w:rPr>
        <w:annotationRef/>
      </w:r>
      <w:r>
        <w:t>ighlight and filter are 2 distinct actions. As such, I would say:</w:t>
      </w:r>
    </w:p>
    <w:p w14:paraId="5A848526" w14:textId="77777777" w:rsidR="00453A73" w:rsidRDefault="00453A73" w:rsidP="008F1053">
      <w:pPr>
        <w:pStyle w:val="CommentText"/>
      </w:pPr>
    </w:p>
    <w:p w14:paraId="28F4EB8E" w14:textId="77777777" w:rsidR="00453A73" w:rsidRDefault="00453A73" w:rsidP="008F1053">
      <w:pPr>
        <w:pStyle w:val="CommentText"/>
      </w:pPr>
      <w:r>
        <w:t>“highlight and filter”</w:t>
      </w:r>
    </w:p>
    <w:p w14:paraId="56FD7DE0" w14:textId="77777777" w:rsidR="00453A73" w:rsidRDefault="00453A73" w:rsidP="008F1053">
      <w:pPr>
        <w:pStyle w:val="CommentText"/>
      </w:pPr>
    </w:p>
    <w:p w14:paraId="55D2EBAA" w14:textId="77777777" w:rsidR="00453A73" w:rsidRDefault="00453A73" w:rsidP="008F1053">
      <w:pPr>
        <w:pStyle w:val="CommentText"/>
      </w:pPr>
      <w:r>
        <w:t>or</w:t>
      </w:r>
    </w:p>
    <w:p w14:paraId="17A7CB2D" w14:textId="77777777" w:rsidR="00453A73" w:rsidRDefault="00453A73" w:rsidP="008F1053">
      <w:pPr>
        <w:pStyle w:val="CommentText"/>
      </w:pPr>
    </w:p>
    <w:p w14:paraId="1B2A3ED6" w14:textId="77777777" w:rsidR="00453A73" w:rsidRDefault="00453A73" w:rsidP="008F1053">
      <w:pPr>
        <w:pStyle w:val="CommentText"/>
      </w:pPr>
      <w:r>
        <w:t>“highlight or filter”</w:t>
      </w:r>
    </w:p>
    <w:p w14:paraId="3EB96824" w14:textId="77777777" w:rsidR="00453A73" w:rsidRDefault="00453A73" w:rsidP="008F1053">
      <w:pPr>
        <w:pStyle w:val="CommentText"/>
      </w:pPr>
    </w:p>
    <w:p w14:paraId="6162D83D" w14:textId="69DD0318" w:rsidR="00453A73" w:rsidRDefault="00453A73" w:rsidP="008F1053">
      <w:pPr>
        <w:pStyle w:val="CommentText"/>
      </w:pPr>
      <w:r>
        <w:t>Depending on which is accurate for what the visual supports.</w:t>
      </w:r>
    </w:p>
  </w:comment>
  <w:comment w:id="70" w:author="Ricardo Cousins (Maq LLC)" w:date="2017-10-24T20:03:00Z" w:initials="RC(L">
    <w:p w14:paraId="1D7A469C" w14:textId="77777777" w:rsidR="00453A73" w:rsidRDefault="00453A73" w:rsidP="008F1053">
      <w:pPr>
        <w:pStyle w:val="CommentText"/>
      </w:pPr>
      <w:r>
        <w:rPr>
          <w:rStyle w:val="CommentReference"/>
        </w:rPr>
        <w:annotationRef/>
      </w:r>
      <w:r>
        <w:t>Should we say this instead?</w:t>
      </w:r>
    </w:p>
    <w:p w14:paraId="76F39686" w14:textId="77777777" w:rsidR="00453A73" w:rsidRDefault="00453A73" w:rsidP="008F1053">
      <w:pPr>
        <w:pStyle w:val="CommentText"/>
      </w:pPr>
    </w:p>
    <w:p w14:paraId="5BD106AD" w14:textId="79E29A4C" w:rsidR="00453A73" w:rsidRDefault="00453A73" w:rsidP="008F1053">
      <w:pPr>
        <w:pStyle w:val="CommentText"/>
      </w:pPr>
      <w:r>
        <w:t>“supported by”</w:t>
      </w:r>
    </w:p>
  </w:comment>
  <w:comment w:id="73" w:author="Ricardo Cousins (Maq LLC)" w:date="2017-10-24T20:03:00Z" w:initials="RC(L">
    <w:p w14:paraId="05464D20" w14:textId="65666118" w:rsidR="00453A73" w:rsidRDefault="00453A73">
      <w:pPr>
        <w:pStyle w:val="CommentText"/>
      </w:pPr>
      <w:r>
        <w:rPr>
          <w:rStyle w:val="CommentReference"/>
        </w:rPr>
        <w:annotationRef/>
      </w:r>
      <w:r>
        <w:t>“options”</w:t>
      </w:r>
    </w:p>
  </w:comment>
  <w:comment w:id="75" w:author="Ricardo Cousins (Maq LLC)" w:date="2017-10-24T20:04:00Z" w:initials="RC(L">
    <w:p w14:paraId="018DC10F" w14:textId="302A267E" w:rsidR="00453A73" w:rsidRDefault="00453A73">
      <w:pPr>
        <w:pStyle w:val="CommentText"/>
      </w:pPr>
      <w:r>
        <w:t>“o</w:t>
      </w:r>
      <w:r>
        <w:rPr>
          <w:rStyle w:val="CommentReference"/>
        </w:rPr>
        <w:annotationRef/>
      </w:r>
      <w:r>
        <w:t>ptions”</w:t>
      </w:r>
    </w:p>
  </w:comment>
  <w:comment w:id="76" w:author="Nishant Rathi" w:date="2017-11-01T00:05:00Z" w:initials="NR">
    <w:p w14:paraId="795293A9" w14:textId="5C8A5224" w:rsidR="004E5A95" w:rsidRDefault="004E5A95">
      <w:pPr>
        <w:pStyle w:val="CommentText"/>
      </w:pPr>
      <w:r>
        <w:rPr>
          <w:rStyle w:val="CommentReference"/>
        </w:rPr>
        <w:annotationRef/>
      </w:r>
      <w:r>
        <w:t>No need as its name of the option</w:t>
      </w:r>
    </w:p>
  </w:comment>
  <w:comment w:id="77" w:author="Ricardo Cousins (Maq LLC)" w:date="2017-10-24T20:05:00Z" w:initials="RC(L">
    <w:p w14:paraId="089694D7" w14:textId="53A007E0" w:rsidR="00453A73" w:rsidRDefault="00453A73">
      <w:pPr>
        <w:pStyle w:val="CommentText"/>
      </w:pPr>
      <w:r>
        <w:rPr>
          <w:rStyle w:val="CommentReference"/>
        </w:rPr>
        <w:annotationRef/>
      </w:r>
      <w:r>
        <w:t>I find all of this difficult to read and I am not sure what you are trying to describe here.</w:t>
      </w:r>
    </w:p>
  </w:comment>
  <w:comment w:id="90" w:author="Ricardo Cousins (Maq LLC)" w:date="2017-10-24T20:07:00Z" w:initials="RC(L">
    <w:p w14:paraId="3D5B0EF1" w14:textId="4DAD0462" w:rsidR="00453A73" w:rsidRDefault="00453A73">
      <w:pPr>
        <w:pStyle w:val="CommentText"/>
      </w:pPr>
      <w:r>
        <w:rPr>
          <w:rStyle w:val="CommentReference"/>
        </w:rPr>
        <w:annotationRef/>
      </w:r>
      <w:r>
        <w:rPr>
          <w:rStyle w:val="CommentReference"/>
        </w:rPr>
        <w:t xml:space="preserve">Should we instead say </w:t>
      </w:r>
      <w:hyperlink r:id="rId1" w:history="1">
        <w:r w:rsidRPr="00B94A15">
          <w:rPr>
            <w:rStyle w:val="Hyperlink"/>
            <w:sz w:val="16"/>
            <w:szCs w:val="16"/>
          </w:rPr>
          <w:t>support@maqsoftware.com</w:t>
        </w:r>
      </w:hyperlink>
      <w:r>
        <w:rPr>
          <w:rStyle w:val="CommentReferenc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BF252E" w15:done="0"/>
  <w15:commentEx w15:paraId="001B38A6" w15:done="0"/>
  <w15:commentEx w15:paraId="0B0D568E" w15:done="0"/>
  <w15:commentEx w15:paraId="04149065" w15:done="0"/>
  <w15:commentEx w15:paraId="0E43D781" w15:done="0"/>
  <w15:commentEx w15:paraId="3C3B2B12" w15:done="0"/>
  <w15:commentEx w15:paraId="11F2943B" w15:done="0"/>
  <w15:commentEx w15:paraId="6E56CA2B" w15:done="0"/>
  <w15:commentEx w15:paraId="492FF8A9" w15:done="0"/>
  <w15:commentEx w15:paraId="0266E54D" w15:done="0"/>
  <w15:commentEx w15:paraId="743883E1" w15:done="0"/>
  <w15:commentEx w15:paraId="70BA4850" w15:done="0"/>
  <w15:commentEx w15:paraId="418BD114" w15:done="0"/>
  <w15:commentEx w15:paraId="6859B660" w15:done="0"/>
  <w15:commentEx w15:paraId="01BDAC39" w15:done="0"/>
  <w15:commentEx w15:paraId="452CC993" w15:done="0"/>
  <w15:commentEx w15:paraId="635F401F" w15:done="0"/>
  <w15:commentEx w15:paraId="6162D83D" w15:done="0"/>
  <w15:commentEx w15:paraId="5BD106AD" w15:done="0"/>
  <w15:commentEx w15:paraId="05464D20" w15:done="0"/>
  <w15:commentEx w15:paraId="018DC10F" w15:done="0"/>
  <w15:commentEx w15:paraId="795293A9" w15:paraIdParent="018DC10F" w15:done="0"/>
  <w15:commentEx w15:paraId="089694D7" w15:done="0"/>
  <w15:commentEx w15:paraId="3D5B0E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BF252E" w16cid:durableId="1D9A16EC"/>
  <w16cid:commentId w16cid:paraId="001B38A6" w16cid:durableId="1D9A170E"/>
  <w16cid:commentId w16cid:paraId="0B0D568E" w16cid:durableId="1D9A1766"/>
  <w16cid:commentId w16cid:paraId="04149065" w16cid:durableId="1D9A1773"/>
  <w16cid:commentId w16cid:paraId="0E43D781" w16cid:durableId="1D9A1786"/>
  <w16cid:commentId w16cid:paraId="3C3B2B12" w16cid:durableId="1D9A1898"/>
  <w16cid:commentId w16cid:paraId="11F2943B" w16cid:durableId="1D9A18BE"/>
  <w16cid:commentId w16cid:paraId="6E56CA2B" w16cid:durableId="1D9A18D3"/>
  <w16cid:commentId w16cid:paraId="492FF8A9" w16cid:durableId="1D9A18EA"/>
  <w16cid:commentId w16cid:paraId="0266E54D" w16cid:durableId="1D9A190B"/>
  <w16cid:commentId w16cid:paraId="743883E1" w16cid:durableId="1D9A1925"/>
  <w16cid:commentId w16cid:paraId="70BA4850" w16cid:durableId="1D9A1941"/>
  <w16cid:commentId w16cid:paraId="418BD114" w16cid:durableId="1D9A1952"/>
  <w16cid:commentId w16cid:paraId="6859B660" w16cid:durableId="1D9A1973"/>
  <w16cid:commentId w16cid:paraId="01BDAC39" w16cid:durableId="1D9A199C"/>
  <w16cid:commentId w16cid:paraId="452CC993" w16cid:durableId="1D9A19D0"/>
  <w16cid:commentId w16cid:paraId="635F401F" w16cid:durableId="1D9A1A9E"/>
  <w16cid:commentId w16cid:paraId="6162D83D" w16cid:durableId="1D9A1ABD"/>
  <w16cid:commentId w16cid:paraId="5BD106AD" w16cid:durableId="1D9A1B10"/>
  <w16cid:commentId w16cid:paraId="05464D20" w16cid:durableId="1D9A1B1A"/>
  <w16cid:commentId w16cid:paraId="018DC10F" w16cid:durableId="1D9A1B57"/>
  <w16cid:commentId w16cid:paraId="795293A9" w16cid:durableId="1DA38E2F"/>
  <w16cid:commentId w16cid:paraId="089694D7" w16cid:durableId="1D9A1B94"/>
  <w16cid:commentId w16cid:paraId="3D5B0EF1" w16cid:durableId="1D9A1B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57215" w14:textId="77777777" w:rsidR="00B06913" w:rsidRDefault="00B06913" w:rsidP="00376BCF">
      <w:pPr>
        <w:spacing w:after="0" w:line="240" w:lineRule="auto"/>
      </w:pPr>
      <w:r>
        <w:separator/>
      </w:r>
    </w:p>
  </w:endnote>
  <w:endnote w:type="continuationSeparator" w:id="0">
    <w:p w14:paraId="41EA317D" w14:textId="77777777" w:rsidR="00B06913" w:rsidRDefault="00B06913" w:rsidP="00376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EDD3C" w14:textId="77777777" w:rsidR="00B06913" w:rsidRDefault="00B06913" w:rsidP="00376BCF">
      <w:pPr>
        <w:spacing w:after="0" w:line="240" w:lineRule="auto"/>
      </w:pPr>
      <w:r>
        <w:separator/>
      </w:r>
    </w:p>
  </w:footnote>
  <w:footnote w:type="continuationSeparator" w:id="0">
    <w:p w14:paraId="49F62A95" w14:textId="77777777" w:rsidR="00B06913" w:rsidRDefault="00B06913" w:rsidP="00376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95383" w14:textId="6D3072D1" w:rsidR="00453A73" w:rsidRPr="00376BCF" w:rsidRDefault="00453A73" w:rsidP="00376BCF">
    <w:pPr>
      <w:pStyle w:val="Heading2"/>
      <w:jc w:val="center"/>
      <w:rPr>
        <w:lang w:val="en-US"/>
      </w:rPr>
    </w:pPr>
    <w:del w:id="91" w:author="Dhikshit Konda | MAQ Software" w:date="2018-01-15T16:38:00Z">
      <w:r w:rsidDel="004F6153">
        <w:rPr>
          <w:lang w:val="en-US"/>
        </w:rPr>
        <w:delText>Funnel with source</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00E2B"/>
    <w:multiLevelType w:val="hybridMultilevel"/>
    <w:tmpl w:val="776CFF14"/>
    <w:lvl w:ilvl="0" w:tplc="5CD23FD4">
      <w:start w:val="1"/>
      <w:numFmt w:val="bullet"/>
      <w:lvlText w:val="•"/>
      <w:lvlJc w:val="left"/>
      <w:pPr>
        <w:tabs>
          <w:tab w:val="num" w:pos="720"/>
        </w:tabs>
        <w:ind w:left="720" w:hanging="360"/>
      </w:pPr>
      <w:rPr>
        <w:rFonts w:ascii="Arial" w:hAnsi="Arial" w:hint="default"/>
      </w:rPr>
    </w:lvl>
    <w:lvl w:ilvl="1" w:tplc="20FCCAAC" w:tentative="1">
      <w:start w:val="1"/>
      <w:numFmt w:val="bullet"/>
      <w:lvlText w:val="•"/>
      <w:lvlJc w:val="left"/>
      <w:pPr>
        <w:tabs>
          <w:tab w:val="num" w:pos="1440"/>
        </w:tabs>
        <w:ind w:left="1440" w:hanging="360"/>
      </w:pPr>
      <w:rPr>
        <w:rFonts w:ascii="Arial" w:hAnsi="Arial" w:hint="default"/>
      </w:rPr>
    </w:lvl>
    <w:lvl w:ilvl="2" w:tplc="9F1C67EE" w:tentative="1">
      <w:start w:val="1"/>
      <w:numFmt w:val="bullet"/>
      <w:lvlText w:val="•"/>
      <w:lvlJc w:val="left"/>
      <w:pPr>
        <w:tabs>
          <w:tab w:val="num" w:pos="2160"/>
        </w:tabs>
        <w:ind w:left="2160" w:hanging="360"/>
      </w:pPr>
      <w:rPr>
        <w:rFonts w:ascii="Arial" w:hAnsi="Arial" w:hint="default"/>
      </w:rPr>
    </w:lvl>
    <w:lvl w:ilvl="3" w:tplc="A218F87E" w:tentative="1">
      <w:start w:val="1"/>
      <w:numFmt w:val="bullet"/>
      <w:lvlText w:val="•"/>
      <w:lvlJc w:val="left"/>
      <w:pPr>
        <w:tabs>
          <w:tab w:val="num" w:pos="2880"/>
        </w:tabs>
        <w:ind w:left="2880" w:hanging="360"/>
      </w:pPr>
      <w:rPr>
        <w:rFonts w:ascii="Arial" w:hAnsi="Arial" w:hint="default"/>
      </w:rPr>
    </w:lvl>
    <w:lvl w:ilvl="4" w:tplc="953E0BAA" w:tentative="1">
      <w:start w:val="1"/>
      <w:numFmt w:val="bullet"/>
      <w:lvlText w:val="•"/>
      <w:lvlJc w:val="left"/>
      <w:pPr>
        <w:tabs>
          <w:tab w:val="num" w:pos="3600"/>
        </w:tabs>
        <w:ind w:left="3600" w:hanging="360"/>
      </w:pPr>
      <w:rPr>
        <w:rFonts w:ascii="Arial" w:hAnsi="Arial" w:hint="default"/>
      </w:rPr>
    </w:lvl>
    <w:lvl w:ilvl="5" w:tplc="ED3CD514" w:tentative="1">
      <w:start w:val="1"/>
      <w:numFmt w:val="bullet"/>
      <w:lvlText w:val="•"/>
      <w:lvlJc w:val="left"/>
      <w:pPr>
        <w:tabs>
          <w:tab w:val="num" w:pos="4320"/>
        </w:tabs>
        <w:ind w:left="4320" w:hanging="360"/>
      </w:pPr>
      <w:rPr>
        <w:rFonts w:ascii="Arial" w:hAnsi="Arial" w:hint="default"/>
      </w:rPr>
    </w:lvl>
    <w:lvl w:ilvl="6" w:tplc="FC38AC80" w:tentative="1">
      <w:start w:val="1"/>
      <w:numFmt w:val="bullet"/>
      <w:lvlText w:val="•"/>
      <w:lvlJc w:val="left"/>
      <w:pPr>
        <w:tabs>
          <w:tab w:val="num" w:pos="5040"/>
        </w:tabs>
        <w:ind w:left="5040" w:hanging="360"/>
      </w:pPr>
      <w:rPr>
        <w:rFonts w:ascii="Arial" w:hAnsi="Arial" w:hint="default"/>
      </w:rPr>
    </w:lvl>
    <w:lvl w:ilvl="7" w:tplc="57387F8A" w:tentative="1">
      <w:start w:val="1"/>
      <w:numFmt w:val="bullet"/>
      <w:lvlText w:val="•"/>
      <w:lvlJc w:val="left"/>
      <w:pPr>
        <w:tabs>
          <w:tab w:val="num" w:pos="5760"/>
        </w:tabs>
        <w:ind w:left="5760" w:hanging="360"/>
      </w:pPr>
      <w:rPr>
        <w:rFonts w:ascii="Arial" w:hAnsi="Arial" w:hint="default"/>
      </w:rPr>
    </w:lvl>
    <w:lvl w:ilvl="8" w:tplc="39CEDD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66317F"/>
    <w:multiLevelType w:val="hybridMultilevel"/>
    <w:tmpl w:val="3836D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61830"/>
    <w:multiLevelType w:val="hybridMultilevel"/>
    <w:tmpl w:val="4E360238"/>
    <w:lvl w:ilvl="0" w:tplc="9E96712A">
      <w:start w:val="1"/>
      <w:numFmt w:val="bullet"/>
      <w:lvlText w:val="•"/>
      <w:lvlJc w:val="left"/>
      <w:pPr>
        <w:tabs>
          <w:tab w:val="num" w:pos="720"/>
        </w:tabs>
        <w:ind w:left="720" w:hanging="360"/>
      </w:pPr>
      <w:rPr>
        <w:rFonts w:ascii="Arial" w:hAnsi="Arial" w:hint="default"/>
      </w:rPr>
    </w:lvl>
    <w:lvl w:ilvl="1" w:tplc="D1DA3212" w:tentative="1">
      <w:start w:val="1"/>
      <w:numFmt w:val="bullet"/>
      <w:lvlText w:val="•"/>
      <w:lvlJc w:val="left"/>
      <w:pPr>
        <w:tabs>
          <w:tab w:val="num" w:pos="1440"/>
        </w:tabs>
        <w:ind w:left="1440" w:hanging="360"/>
      </w:pPr>
      <w:rPr>
        <w:rFonts w:ascii="Arial" w:hAnsi="Arial" w:hint="default"/>
      </w:rPr>
    </w:lvl>
    <w:lvl w:ilvl="2" w:tplc="688C320C" w:tentative="1">
      <w:start w:val="1"/>
      <w:numFmt w:val="bullet"/>
      <w:lvlText w:val="•"/>
      <w:lvlJc w:val="left"/>
      <w:pPr>
        <w:tabs>
          <w:tab w:val="num" w:pos="2160"/>
        </w:tabs>
        <w:ind w:left="2160" w:hanging="360"/>
      </w:pPr>
      <w:rPr>
        <w:rFonts w:ascii="Arial" w:hAnsi="Arial" w:hint="default"/>
      </w:rPr>
    </w:lvl>
    <w:lvl w:ilvl="3" w:tplc="5F06F5C8" w:tentative="1">
      <w:start w:val="1"/>
      <w:numFmt w:val="bullet"/>
      <w:lvlText w:val="•"/>
      <w:lvlJc w:val="left"/>
      <w:pPr>
        <w:tabs>
          <w:tab w:val="num" w:pos="2880"/>
        </w:tabs>
        <w:ind w:left="2880" w:hanging="360"/>
      </w:pPr>
      <w:rPr>
        <w:rFonts w:ascii="Arial" w:hAnsi="Arial" w:hint="default"/>
      </w:rPr>
    </w:lvl>
    <w:lvl w:ilvl="4" w:tplc="8800D08C" w:tentative="1">
      <w:start w:val="1"/>
      <w:numFmt w:val="bullet"/>
      <w:lvlText w:val="•"/>
      <w:lvlJc w:val="left"/>
      <w:pPr>
        <w:tabs>
          <w:tab w:val="num" w:pos="3600"/>
        </w:tabs>
        <w:ind w:left="3600" w:hanging="360"/>
      </w:pPr>
      <w:rPr>
        <w:rFonts w:ascii="Arial" w:hAnsi="Arial" w:hint="default"/>
      </w:rPr>
    </w:lvl>
    <w:lvl w:ilvl="5" w:tplc="1FC65CE4" w:tentative="1">
      <w:start w:val="1"/>
      <w:numFmt w:val="bullet"/>
      <w:lvlText w:val="•"/>
      <w:lvlJc w:val="left"/>
      <w:pPr>
        <w:tabs>
          <w:tab w:val="num" w:pos="4320"/>
        </w:tabs>
        <w:ind w:left="4320" w:hanging="360"/>
      </w:pPr>
      <w:rPr>
        <w:rFonts w:ascii="Arial" w:hAnsi="Arial" w:hint="default"/>
      </w:rPr>
    </w:lvl>
    <w:lvl w:ilvl="6" w:tplc="30D23182" w:tentative="1">
      <w:start w:val="1"/>
      <w:numFmt w:val="bullet"/>
      <w:lvlText w:val="•"/>
      <w:lvlJc w:val="left"/>
      <w:pPr>
        <w:tabs>
          <w:tab w:val="num" w:pos="5040"/>
        </w:tabs>
        <w:ind w:left="5040" w:hanging="360"/>
      </w:pPr>
      <w:rPr>
        <w:rFonts w:ascii="Arial" w:hAnsi="Arial" w:hint="default"/>
      </w:rPr>
    </w:lvl>
    <w:lvl w:ilvl="7" w:tplc="C9A2C7A0" w:tentative="1">
      <w:start w:val="1"/>
      <w:numFmt w:val="bullet"/>
      <w:lvlText w:val="•"/>
      <w:lvlJc w:val="left"/>
      <w:pPr>
        <w:tabs>
          <w:tab w:val="num" w:pos="5760"/>
        </w:tabs>
        <w:ind w:left="5760" w:hanging="360"/>
      </w:pPr>
      <w:rPr>
        <w:rFonts w:ascii="Arial" w:hAnsi="Arial" w:hint="default"/>
      </w:rPr>
    </w:lvl>
    <w:lvl w:ilvl="8" w:tplc="DF1493A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hikshit Konda | MAQ Software">
    <w15:presenceInfo w15:providerId="None" w15:userId="Dhikshit Konda | MAQ Software"/>
  </w15:person>
  <w15:person w15:author="Nishant Rathi">
    <w15:presenceInfo w15:providerId="Windows Live" w15:userId="51947d1e24224c81"/>
  </w15:person>
  <w15:person w15:author="Ricardo Cousins (Maq LLC)">
    <w15:presenceInfo w15:providerId="AD" w15:userId="S-1-5-21-2127521184-1604012920-1887927527-9488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CwNLE0szQ3sTCyNDFT0lEKTi0uzszPAykwqQUAkALotCwAAAA="/>
  </w:docVars>
  <w:rsids>
    <w:rsidRoot w:val="00CF56AB"/>
    <w:rsid w:val="00044DDD"/>
    <w:rsid w:val="000542FA"/>
    <w:rsid w:val="000A7D5C"/>
    <w:rsid w:val="000B2303"/>
    <w:rsid w:val="000C61EE"/>
    <w:rsid w:val="000D2F2A"/>
    <w:rsid w:val="00107931"/>
    <w:rsid w:val="0011712E"/>
    <w:rsid w:val="0014389C"/>
    <w:rsid w:val="001876F6"/>
    <w:rsid w:val="001C52C5"/>
    <w:rsid w:val="00215C3A"/>
    <w:rsid w:val="002D3C2E"/>
    <w:rsid w:val="00326970"/>
    <w:rsid w:val="0035158F"/>
    <w:rsid w:val="00376BCF"/>
    <w:rsid w:val="0038654B"/>
    <w:rsid w:val="00453A73"/>
    <w:rsid w:val="004C1CFD"/>
    <w:rsid w:val="004E5A95"/>
    <w:rsid w:val="004F6153"/>
    <w:rsid w:val="0053083D"/>
    <w:rsid w:val="005D58F5"/>
    <w:rsid w:val="00650643"/>
    <w:rsid w:val="006727F6"/>
    <w:rsid w:val="006E607B"/>
    <w:rsid w:val="00793478"/>
    <w:rsid w:val="008B21FA"/>
    <w:rsid w:val="008F1053"/>
    <w:rsid w:val="00906971"/>
    <w:rsid w:val="00943475"/>
    <w:rsid w:val="009526B4"/>
    <w:rsid w:val="00A20265"/>
    <w:rsid w:val="00A566AF"/>
    <w:rsid w:val="00AC0BC2"/>
    <w:rsid w:val="00B06913"/>
    <w:rsid w:val="00C670DF"/>
    <w:rsid w:val="00CD2DA1"/>
    <w:rsid w:val="00CF56AB"/>
    <w:rsid w:val="00CF7BC9"/>
    <w:rsid w:val="00D05BE7"/>
    <w:rsid w:val="00D36E12"/>
    <w:rsid w:val="00DF2CB8"/>
    <w:rsid w:val="00E556FE"/>
    <w:rsid w:val="00EA5F61"/>
    <w:rsid w:val="00EE1E53"/>
    <w:rsid w:val="00F25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3DA6C"/>
  <w15:chartTrackingRefBased/>
  <w15:docId w15:val="{549D3C4F-A5C5-43A5-AE0B-519692A1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6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F6"/>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76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BCF"/>
  </w:style>
  <w:style w:type="paragraph" w:styleId="Footer">
    <w:name w:val="footer"/>
    <w:basedOn w:val="Normal"/>
    <w:link w:val="FooterChar"/>
    <w:uiPriority w:val="99"/>
    <w:unhideWhenUsed/>
    <w:rsid w:val="00376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BCF"/>
  </w:style>
  <w:style w:type="character" w:customStyle="1" w:styleId="Heading2Char">
    <w:name w:val="Heading 2 Char"/>
    <w:basedOn w:val="DefaultParagraphFont"/>
    <w:link w:val="Heading2"/>
    <w:uiPriority w:val="9"/>
    <w:rsid w:val="00376BC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36E12"/>
    <w:rPr>
      <w:sz w:val="16"/>
      <w:szCs w:val="16"/>
    </w:rPr>
  </w:style>
  <w:style w:type="paragraph" w:styleId="CommentText">
    <w:name w:val="annotation text"/>
    <w:basedOn w:val="Normal"/>
    <w:link w:val="CommentTextChar"/>
    <w:uiPriority w:val="99"/>
    <w:unhideWhenUsed/>
    <w:rsid w:val="00D36E12"/>
    <w:pPr>
      <w:spacing w:line="240" w:lineRule="auto"/>
    </w:pPr>
    <w:rPr>
      <w:sz w:val="20"/>
      <w:szCs w:val="20"/>
    </w:rPr>
  </w:style>
  <w:style w:type="character" w:customStyle="1" w:styleId="CommentTextChar">
    <w:name w:val="Comment Text Char"/>
    <w:basedOn w:val="DefaultParagraphFont"/>
    <w:link w:val="CommentText"/>
    <w:uiPriority w:val="99"/>
    <w:rsid w:val="00D36E12"/>
    <w:rPr>
      <w:sz w:val="20"/>
      <w:szCs w:val="20"/>
    </w:rPr>
  </w:style>
  <w:style w:type="paragraph" w:styleId="CommentSubject">
    <w:name w:val="annotation subject"/>
    <w:basedOn w:val="CommentText"/>
    <w:next w:val="CommentText"/>
    <w:link w:val="CommentSubjectChar"/>
    <w:uiPriority w:val="99"/>
    <w:semiHidden/>
    <w:unhideWhenUsed/>
    <w:rsid w:val="00D36E12"/>
    <w:rPr>
      <w:b/>
      <w:bCs/>
    </w:rPr>
  </w:style>
  <w:style w:type="character" w:customStyle="1" w:styleId="CommentSubjectChar">
    <w:name w:val="Comment Subject Char"/>
    <w:basedOn w:val="CommentTextChar"/>
    <w:link w:val="CommentSubject"/>
    <w:uiPriority w:val="99"/>
    <w:semiHidden/>
    <w:rsid w:val="00D36E12"/>
    <w:rPr>
      <w:b/>
      <w:bCs/>
      <w:sz w:val="20"/>
      <w:szCs w:val="20"/>
    </w:rPr>
  </w:style>
  <w:style w:type="paragraph" w:styleId="BalloonText">
    <w:name w:val="Balloon Text"/>
    <w:basedOn w:val="Normal"/>
    <w:link w:val="BalloonTextChar"/>
    <w:uiPriority w:val="99"/>
    <w:semiHidden/>
    <w:unhideWhenUsed/>
    <w:rsid w:val="00D36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E12"/>
    <w:rPr>
      <w:rFonts w:ascii="Segoe UI" w:hAnsi="Segoe UI" w:cs="Segoe UI"/>
      <w:sz w:val="18"/>
      <w:szCs w:val="18"/>
    </w:rPr>
  </w:style>
  <w:style w:type="character" w:styleId="Hyperlink">
    <w:name w:val="Hyperlink"/>
    <w:basedOn w:val="DefaultParagraphFont"/>
    <w:uiPriority w:val="99"/>
    <w:unhideWhenUsed/>
    <w:rsid w:val="005D58F5"/>
    <w:rPr>
      <w:color w:val="0563C1" w:themeColor="hyperlink"/>
      <w:u w:val="single"/>
    </w:rPr>
  </w:style>
  <w:style w:type="character" w:styleId="UnresolvedMention">
    <w:name w:val="Unresolved Mention"/>
    <w:basedOn w:val="DefaultParagraphFont"/>
    <w:uiPriority w:val="99"/>
    <w:semiHidden/>
    <w:unhideWhenUsed/>
    <w:rsid w:val="005D58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87806">
      <w:bodyDiv w:val="1"/>
      <w:marLeft w:val="0"/>
      <w:marRight w:val="0"/>
      <w:marTop w:val="0"/>
      <w:marBottom w:val="0"/>
      <w:divBdr>
        <w:top w:val="none" w:sz="0" w:space="0" w:color="auto"/>
        <w:left w:val="none" w:sz="0" w:space="0" w:color="auto"/>
        <w:bottom w:val="none" w:sz="0" w:space="0" w:color="auto"/>
        <w:right w:val="none" w:sz="0" w:space="0" w:color="auto"/>
      </w:divBdr>
      <w:divsChild>
        <w:div w:id="1126267970">
          <w:marLeft w:val="547"/>
          <w:marRight w:val="0"/>
          <w:marTop w:val="0"/>
          <w:marBottom w:val="0"/>
          <w:divBdr>
            <w:top w:val="none" w:sz="0" w:space="0" w:color="auto"/>
            <w:left w:val="none" w:sz="0" w:space="0" w:color="auto"/>
            <w:bottom w:val="none" w:sz="0" w:space="0" w:color="auto"/>
            <w:right w:val="none" w:sz="0" w:space="0" w:color="auto"/>
          </w:divBdr>
        </w:div>
      </w:divsChild>
    </w:div>
    <w:div w:id="283074568">
      <w:bodyDiv w:val="1"/>
      <w:marLeft w:val="0"/>
      <w:marRight w:val="0"/>
      <w:marTop w:val="0"/>
      <w:marBottom w:val="0"/>
      <w:divBdr>
        <w:top w:val="none" w:sz="0" w:space="0" w:color="auto"/>
        <w:left w:val="none" w:sz="0" w:space="0" w:color="auto"/>
        <w:bottom w:val="none" w:sz="0" w:space="0" w:color="auto"/>
        <w:right w:val="none" w:sz="0" w:space="0" w:color="auto"/>
      </w:divBdr>
      <w:divsChild>
        <w:div w:id="16044161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support@maqsoftware.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Pandey</dc:creator>
  <cp:keywords/>
  <dc:description/>
  <cp:lastModifiedBy>Dhikshit Konda | MAQ Software</cp:lastModifiedBy>
  <cp:revision>15</cp:revision>
  <dcterms:created xsi:type="dcterms:W3CDTF">2017-10-31T18:43:00Z</dcterms:created>
  <dcterms:modified xsi:type="dcterms:W3CDTF">2018-01-15T11:18:00Z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v-ricou@microsoft.com</vt:lpwstr>
  </property>
  <property fmtid="{D5CDD505-2E9C-101B-9397-08002B2CF9AE}" pid="5" name="MSIP_Label_f42aa342-8706-4288-bd11-ebb85995028c_SetDate">
    <vt:lpwstr>2017-10-25T02:41:20.3873772Z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