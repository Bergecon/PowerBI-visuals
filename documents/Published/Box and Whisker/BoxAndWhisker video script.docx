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EAB8" w14:textId="31573A90" w:rsidR="009D15B2" w:rsidRPr="009D15B2" w:rsidRDefault="009D15B2" w:rsidP="00B65B1E">
      <w:pPr>
        <w:rPr>
          <w:ins w:id="0" w:author="Dhikshit Konda | MAQ Software" w:date="2018-01-15T16:52:00Z"/>
          <w:b/>
          <w:u w:val="single"/>
          <w:rPrChange w:id="1" w:author="Dhikshit Konda | MAQ Software" w:date="2018-01-15T16:52:00Z">
            <w:rPr>
              <w:ins w:id="2" w:author="Dhikshit Konda | MAQ Software" w:date="2018-01-15T16:52:00Z"/>
            </w:rPr>
          </w:rPrChange>
        </w:rPr>
      </w:pPr>
      <w:ins w:id="3" w:author="Dhikshit Konda | MAQ Software" w:date="2018-01-15T16:52:00Z">
        <w:r w:rsidRPr="009D15B2">
          <w:rPr>
            <w:b/>
            <w:u w:val="single"/>
            <w:rPrChange w:id="4" w:author="Dhikshit Konda | MAQ Software" w:date="2018-01-15T16:52:00Z">
              <w:rPr/>
            </w:rPrChange>
          </w:rPr>
          <w:t>Box and Whisker</w:t>
        </w:r>
      </w:ins>
    </w:p>
    <w:p w14:paraId="17C911BF" w14:textId="4783755A" w:rsidR="00B65B1E" w:rsidRDefault="00B65B1E" w:rsidP="00B65B1E">
      <w:r w:rsidRPr="00CE20A8">
        <w:t>Box and whisker charts are</w:t>
      </w:r>
      <w:r>
        <w:t xml:space="preserve"> useful for quickly comparing distributions between several sets of data, for example comparing a series of medical trial results or students’ test scores.</w:t>
      </w:r>
      <w:r w:rsidRPr="00CE20A8">
        <w:t xml:space="preserve"> </w:t>
      </w:r>
      <w:r>
        <w:t>The chart</w:t>
      </w:r>
      <w:r w:rsidRPr="00CE20A8">
        <w:t xml:space="preserve"> consists of two parts</w:t>
      </w:r>
      <w:r>
        <w:t xml:space="preserve">: </w:t>
      </w:r>
      <w:r w:rsidRPr="00CE20A8">
        <w:t xml:space="preserve">the main body called the </w:t>
      </w:r>
      <w:r>
        <w:t>b</w:t>
      </w:r>
      <w:r w:rsidRPr="00CE20A8">
        <w:t>ox</w:t>
      </w:r>
      <w:r>
        <w:t>,</w:t>
      </w:r>
      <w:r w:rsidRPr="00CE20A8">
        <w:t xml:space="preserve"> and the vertical lines coming out of the </w:t>
      </w:r>
      <w:r>
        <w:t>b</w:t>
      </w:r>
      <w:r w:rsidRPr="00CE20A8">
        <w:t xml:space="preserve">ox called </w:t>
      </w:r>
      <w:r>
        <w:t>w</w:t>
      </w:r>
      <w:r w:rsidRPr="00CE20A8">
        <w:t>hiskers.</w:t>
      </w:r>
      <w:r>
        <w:t xml:space="preserve"> </w:t>
      </w:r>
      <w:r w:rsidRPr="00CE20A8">
        <w:t>The first quartile forms the bottom</w:t>
      </w:r>
      <w:r>
        <w:t xml:space="preserve"> of the box</w:t>
      </w:r>
      <w:r w:rsidRPr="00CE20A8">
        <w:t xml:space="preserve"> and the third quartile forms the top.</w:t>
      </w:r>
      <w:r>
        <w:t xml:space="preserve"> </w:t>
      </w:r>
    </w:p>
    <w:p w14:paraId="17BA820A" w14:textId="5EA122DB" w:rsidR="00B65B1E" w:rsidRDefault="00B65B1E" w:rsidP="00B65B1E">
      <w:r w:rsidRPr="00CE20A8">
        <w:t xml:space="preserve">In addition to showing </w:t>
      </w:r>
      <w:r>
        <w:t xml:space="preserve">the </w:t>
      </w:r>
      <w:r w:rsidRPr="00CE20A8">
        <w:t>median, first and third quartile</w:t>
      </w:r>
      <w:r>
        <w:t>s,</w:t>
      </w:r>
      <w:r w:rsidRPr="00CE20A8">
        <w:t xml:space="preserve"> and </w:t>
      </w:r>
      <w:r>
        <w:t xml:space="preserve">the </w:t>
      </w:r>
      <w:r w:rsidRPr="00CE20A8">
        <w:t>maximum and minimum values, Box and Whisker</w:t>
      </w:r>
      <w:r>
        <w:t xml:space="preserve"> by MAQ Software displays</w:t>
      </w:r>
      <w:r w:rsidRPr="00CE20A8">
        <w:t xml:space="preserve"> </w:t>
      </w:r>
      <w:r>
        <w:t>the m</w:t>
      </w:r>
      <w:r w:rsidRPr="00CE20A8">
        <w:t xml:space="preserve">ean, </w:t>
      </w:r>
      <w:r>
        <w:t>s</w:t>
      </w:r>
      <w:r w:rsidRPr="00CE20A8">
        <w:t xml:space="preserve">tandard </w:t>
      </w:r>
      <w:r>
        <w:t>d</w:t>
      </w:r>
      <w:r w:rsidRPr="00CE20A8">
        <w:t>eviation</w:t>
      </w:r>
      <w:r>
        <w:t>,</w:t>
      </w:r>
      <w:r w:rsidRPr="00CE20A8">
        <w:t xml:space="preserve"> and </w:t>
      </w:r>
      <w:r>
        <w:t>q</w:t>
      </w:r>
      <w:r w:rsidRPr="00CE20A8">
        <w:t xml:space="preserve">uartile </w:t>
      </w:r>
      <w:r>
        <w:t>d</w:t>
      </w:r>
      <w:r w:rsidRPr="00CE20A8">
        <w:t>eviation</w:t>
      </w:r>
      <w:r>
        <w:t>.</w:t>
      </w:r>
    </w:p>
    <w:p w14:paraId="504EF62C" w14:textId="324B3BC0" w:rsidR="007D7524" w:rsidRPr="007D7524" w:rsidRDefault="00CE20A8" w:rsidP="00DD02BD">
      <w:pPr>
        <w:rPr>
          <w:lang w:val="en-IN"/>
        </w:rPr>
      </w:pPr>
      <w:r w:rsidRPr="00CE20A8">
        <w:t xml:space="preserve">The </w:t>
      </w:r>
      <w:r w:rsidR="00E17493">
        <w:t>lower w</w:t>
      </w:r>
      <w:r w:rsidRPr="00CE20A8">
        <w:t xml:space="preserve">hiskers </w:t>
      </w:r>
      <w:r w:rsidR="00E17493">
        <w:t>can range anywhere</w:t>
      </w:r>
      <w:r w:rsidR="00265627">
        <w:t xml:space="preserve"> </w:t>
      </w:r>
      <w:r w:rsidR="00E17493">
        <w:t>in between the least value and the first quartile while the upper whisker</w:t>
      </w:r>
      <w:r w:rsidR="004B613B">
        <w:t xml:space="preserve"> </w:t>
      </w:r>
      <w:r w:rsidR="00E17493">
        <w:t xml:space="preserve">can range between the third quartile and the maximum </w:t>
      </w:r>
      <w:proofErr w:type="spellStart"/>
      <w:r w:rsidR="00E17493">
        <w:t>value</w:t>
      </w:r>
      <w:r w:rsidR="00DA5607">
        <w:t>.</w:t>
      </w:r>
      <w:r w:rsidR="00B65B1E">
        <w:t>While</w:t>
      </w:r>
      <w:proofErr w:type="spellEnd"/>
      <w:r w:rsidR="00B65B1E">
        <w:t xml:space="preserve"> other Power BI box plots have the capability to display some of these statistics, Box and Whisker by MAQ Software provides additional user controls such as the ability to add a </w:t>
      </w:r>
      <w:r w:rsidR="00B65B1E">
        <w:rPr>
          <w:lang w:val="en-IN"/>
        </w:rPr>
        <w:t>parent axis and flip the visual horizontally or vertically based on the reporting requirements.</w:t>
      </w:r>
    </w:p>
    <w:p w14:paraId="74F61894" w14:textId="58A28438" w:rsidR="00D3679F" w:rsidRDefault="007D7524" w:rsidP="007D7524">
      <w:pPr>
        <w:spacing w:after="0"/>
      </w:pPr>
      <w:r>
        <w:t xml:space="preserve">Let’s </w:t>
      </w:r>
      <w:r w:rsidR="00D3679F">
        <w:t xml:space="preserve">see an </w:t>
      </w:r>
      <w:r>
        <w:t>example</w:t>
      </w:r>
      <w:r w:rsidR="0090626C">
        <w:t xml:space="preserve"> of Box and Whisker in action</w:t>
      </w:r>
      <w:r w:rsidR="00D3679F">
        <w:t>. Company XYZ</w:t>
      </w:r>
      <w:r>
        <w:t xml:space="preserve"> </w:t>
      </w:r>
      <w:r w:rsidR="00D03B3E">
        <w:t xml:space="preserve">wants to </w:t>
      </w:r>
      <w:r w:rsidR="00B87D28">
        <w:t xml:space="preserve">see detailed </w:t>
      </w:r>
      <w:r w:rsidR="00D3679F">
        <w:t>chart</w:t>
      </w:r>
      <w:r w:rsidR="00B87D28">
        <w:t xml:space="preserve"> of </w:t>
      </w:r>
      <w:r w:rsidR="00D03B3E">
        <w:t xml:space="preserve">sales and profit </w:t>
      </w:r>
      <w:r w:rsidR="00B87D28">
        <w:t xml:space="preserve">data </w:t>
      </w:r>
      <w:r w:rsidR="0090626C">
        <w:t xml:space="preserve">for </w:t>
      </w:r>
      <w:r w:rsidR="00B87D28">
        <w:t>ABC product</w:t>
      </w:r>
      <w:r w:rsidR="00D3679F">
        <w:t>. The</w:t>
      </w:r>
      <w:r w:rsidR="0090626C">
        <w:t xml:space="preserve"> company</w:t>
      </w:r>
      <w:r w:rsidR="00D3679F">
        <w:t xml:space="preserve"> want</w:t>
      </w:r>
      <w:r w:rsidR="0090626C">
        <w:t>s</w:t>
      </w:r>
      <w:r w:rsidR="00D3679F">
        <w:t xml:space="preserve"> the data sorted by</w:t>
      </w:r>
      <w:r w:rsidR="00B87D28">
        <w:t xml:space="preserve"> city on</w:t>
      </w:r>
      <w:r w:rsidR="00D3679F">
        <w:t xml:space="preserve"> a</w:t>
      </w:r>
      <w:r w:rsidR="00B87D28">
        <w:t xml:space="preserve"> year</w:t>
      </w:r>
      <w:r w:rsidR="00F01297">
        <w:t>ly</w:t>
      </w:r>
      <w:r w:rsidR="00B87D28">
        <w:t>, quarter</w:t>
      </w:r>
      <w:r w:rsidR="00F01297">
        <w:t>ly</w:t>
      </w:r>
      <w:r w:rsidR="00B87D28">
        <w:t>, month</w:t>
      </w:r>
      <w:r w:rsidR="00F01297">
        <w:t>ly</w:t>
      </w:r>
      <w:r w:rsidR="00D3679F">
        <w:t>, and</w:t>
      </w:r>
      <w:r w:rsidR="00B87D28">
        <w:t xml:space="preserve"> da</w:t>
      </w:r>
      <w:r w:rsidR="00F01297">
        <w:t>ily</w:t>
      </w:r>
      <w:r w:rsidR="00B87D28">
        <w:t xml:space="preserve"> basis</w:t>
      </w:r>
      <w:r w:rsidR="00D3679F">
        <w:t>.</w:t>
      </w:r>
      <w:r w:rsidR="00B87D28">
        <w:t xml:space="preserve"> Box and </w:t>
      </w:r>
      <w:r w:rsidR="00A266D6">
        <w:t>W</w:t>
      </w:r>
      <w:r w:rsidR="00B87D28">
        <w:t xml:space="preserve">hisker chart </w:t>
      </w:r>
      <w:r w:rsidR="00D3679F">
        <w:t>is the perfect solution for company XYZ</w:t>
      </w:r>
      <w:r w:rsidR="00B87D28">
        <w:t xml:space="preserve">. </w:t>
      </w:r>
      <w:r w:rsidR="00D3679F">
        <w:t xml:space="preserve">It can even </w:t>
      </w:r>
      <w:r w:rsidR="0090626C">
        <w:t>display the</w:t>
      </w:r>
      <w:r w:rsidR="00D3679F">
        <w:t xml:space="preserve"> data by region or county. </w:t>
      </w:r>
    </w:p>
    <w:p w14:paraId="1C1F7246" w14:textId="77777777" w:rsidR="00D3679F" w:rsidRDefault="00D3679F" w:rsidP="007D7524">
      <w:pPr>
        <w:spacing w:after="0"/>
      </w:pPr>
    </w:p>
    <w:p w14:paraId="3550995B" w14:textId="77777777" w:rsidR="000D7F92" w:rsidRDefault="00D3679F" w:rsidP="007D7524">
      <w:pPr>
        <w:spacing w:after="0"/>
        <w:rPr>
          <w:ins w:id="5" w:author="Sunny Saurav" w:date="2017-12-07T23:10:00Z"/>
          <w:rFonts w:ascii="Calibri" w:hAnsi="Calibri" w:cs="Calibri"/>
        </w:rPr>
      </w:pPr>
      <w:r>
        <w:t xml:space="preserve">Box and Whisker </w:t>
      </w:r>
      <w:r w:rsidR="00083C88">
        <w:rPr>
          <w:rFonts w:ascii="Calibri" w:hAnsi="Calibri" w:cs="Calibri"/>
        </w:rPr>
        <w:t xml:space="preserve">provides </w:t>
      </w:r>
      <w:r w:rsidR="00951083">
        <w:rPr>
          <w:rFonts w:ascii="Calibri" w:hAnsi="Calibri" w:cs="Calibri"/>
        </w:rPr>
        <w:t xml:space="preserve">an </w:t>
      </w:r>
      <w:r w:rsidR="00083C88">
        <w:rPr>
          <w:rFonts w:ascii="Calibri" w:hAnsi="Calibri" w:cs="Calibri"/>
        </w:rPr>
        <w:t>option to calculate</w:t>
      </w:r>
      <w:r>
        <w:rPr>
          <w:rFonts w:ascii="Calibri" w:hAnsi="Calibri" w:cs="Calibri"/>
        </w:rPr>
        <w:t xml:space="preserve"> the</w:t>
      </w:r>
      <w:r w:rsidR="00083C88">
        <w:rPr>
          <w:rFonts w:ascii="Calibri" w:hAnsi="Calibri" w:cs="Calibri"/>
        </w:rPr>
        <w:t xml:space="preserve"> quartile either by including or excluding </w:t>
      </w:r>
      <w:r>
        <w:rPr>
          <w:rFonts w:ascii="Calibri" w:hAnsi="Calibri" w:cs="Calibri"/>
        </w:rPr>
        <w:t xml:space="preserve">the </w:t>
      </w:r>
      <w:r w:rsidR="00083C88">
        <w:rPr>
          <w:rFonts w:ascii="Calibri" w:hAnsi="Calibri" w:cs="Calibri"/>
        </w:rPr>
        <w:t xml:space="preserve">median. </w:t>
      </w:r>
    </w:p>
    <w:p w14:paraId="03B1B2FE" w14:textId="549A0F7A" w:rsidR="00F01297" w:rsidRPr="00083C88" w:rsidRDefault="00F01297" w:rsidP="007D7524">
      <w:pPr>
        <w:spacing w:after="0"/>
        <w:rPr>
          <w:rFonts w:ascii="Calibri" w:hAnsi="Calibri" w:cs="Calibri"/>
        </w:rPr>
      </w:pPr>
      <w:r>
        <w:t>The type of whiskers can also be varied to display</w:t>
      </w:r>
      <w:r w:rsidR="00D3679F">
        <w:t>:</w:t>
      </w:r>
    </w:p>
    <w:p w14:paraId="195EEE66" w14:textId="0EA27013" w:rsidR="00F01297" w:rsidRDefault="00D3679F" w:rsidP="00F01297">
      <w:pPr>
        <w:pStyle w:val="ListParagraph"/>
        <w:numPr>
          <w:ilvl w:val="0"/>
          <w:numId w:val="8"/>
        </w:numPr>
        <w:spacing w:after="0"/>
      </w:pPr>
      <w:r>
        <w:t>The u</w:t>
      </w:r>
      <w:r w:rsidR="00D01FC5">
        <w:t xml:space="preserve">pper whisker at </w:t>
      </w:r>
      <w:r>
        <w:t xml:space="preserve">maximum </w:t>
      </w:r>
      <w:r w:rsidR="00D01FC5">
        <w:t xml:space="preserve">value and </w:t>
      </w:r>
      <w:r>
        <w:t xml:space="preserve">the </w:t>
      </w:r>
      <w:r w:rsidR="00D01FC5">
        <w:t>lower at</w:t>
      </w:r>
      <w:r w:rsidR="00F01297">
        <w:t xml:space="preserve"> minimum value</w:t>
      </w:r>
    </w:p>
    <w:p w14:paraId="025E8154" w14:textId="07B6A862" w:rsidR="004446B0" w:rsidRDefault="00D3679F" w:rsidP="00F01297">
      <w:pPr>
        <w:pStyle w:val="ListParagraph"/>
        <w:numPr>
          <w:ilvl w:val="0"/>
          <w:numId w:val="8"/>
        </w:numPr>
        <w:spacing w:after="0"/>
      </w:pPr>
      <w:r>
        <w:t>The u</w:t>
      </w:r>
      <w:r w:rsidR="00D01FC5">
        <w:t>pper and lower whisker</w:t>
      </w:r>
      <w:r>
        <w:t>s</w:t>
      </w:r>
      <w:r w:rsidR="00D01FC5">
        <w:t xml:space="preserve"> at 1.5 time</w:t>
      </w:r>
      <w:r w:rsidR="00951083">
        <w:t>s</w:t>
      </w:r>
      <w:r w:rsidR="00D01FC5">
        <w:t xml:space="preserve"> the value of</w:t>
      </w:r>
      <w:r>
        <w:t xml:space="preserve"> the</w:t>
      </w:r>
      <w:r w:rsidR="00D01FC5">
        <w:t xml:space="preserve"> </w:t>
      </w:r>
      <w:r>
        <w:t xml:space="preserve">inter quartile range </w:t>
      </w:r>
      <w:r w:rsidR="00D01FC5">
        <w:t>(IQR)</w:t>
      </w:r>
      <w:r>
        <w:t xml:space="preserve"> (</w:t>
      </w:r>
      <w:r w:rsidR="00D01FC5">
        <w:t xml:space="preserve">which is </w:t>
      </w:r>
      <w:r w:rsidR="00265627">
        <w:t xml:space="preserve">the </w:t>
      </w:r>
      <w:r w:rsidR="00D01FC5">
        <w:t>difference between</w:t>
      </w:r>
      <w:r>
        <w:t xml:space="preserve"> </w:t>
      </w:r>
      <w:r w:rsidR="00D01FC5">
        <w:t>third quartile (Q3) and first quartile (Q1)</w:t>
      </w:r>
      <w:r>
        <w:t>)</w:t>
      </w:r>
    </w:p>
    <w:p w14:paraId="6BD3EB36" w14:textId="68D690FE" w:rsidR="00D01FC5" w:rsidRDefault="00D3679F" w:rsidP="00F01297">
      <w:pPr>
        <w:pStyle w:val="ListParagraph"/>
        <w:numPr>
          <w:ilvl w:val="0"/>
          <w:numId w:val="8"/>
        </w:numPr>
        <w:spacing w:after="0"/>
      </w:pPr>
      <w:r>
        <w:t xml:space="preserve">The upper </w:t>
      </w:r>
      <w:r w:rsidR="00D01FC5">
        <w:t>whisker at</w:t>
      </w:r>
      <w:r>
        <w:t xml:space="preserve"> the</w:t>
      </w:r>
      <w:r w:rsidR="00D01FC5">
        <w:t xml:space="preserve"> highest value </w:t>
      </w:r>
      <w:r>
        <w:t>(</w:t>
      </w:r>
      <w:r w:rsidR="00D01FC5">
        <w:t>which is less than 1.5 IQR</w:t>
      </w:r>
      <w:r>
        <w:t>)</w:t>
      </w:r>
      <w:r w:rsidR="00D01FC5">
        <w:t xml:space="preserve"> and</w:t>
      </w:r>
      <w:r>
        <w:t xml:space="preserve"> the</w:t>
      </w:r>
      <w:r w:rsidR="00D01FC5">
        <w:t xml:space="preserve"> lower whisker at </w:t>
      </w:r>
      <w:r>
        <w:t xml:space="preserve">the lowest </w:t>
      </w:r>
      <w:r w:rsidR="00D01FC5">
        <w:t xml:space="preserve">value </w:t>
      </w:r>
      <w:r>
        <w:t>(</w:t>
      </w:r>
      <w:r w:rsidR="00D01FC5">
        <w:t>which is less than 1.5 IQR</w:t>
      </w:r>
      <w:r>
        <w:t>)</w:t>
      </w:r>
    </w:p>
    <w:p w14:paraId="4B5EBB16" w14:textId="3517EFF1" w:rsidR="00702478" w:rsidRDefault="00702478" w:rsidP="00F01297">
      <w:pPr>
        <w:pStyle w:val="ListParagraph"/>
        <w:numPr>
          <w:ilvl w:val="0"/>
          <w:numId w:val="8"/>
        </w:numPr>
        <w:spacing w:after="0"/>
      </w:pPr>
      <w:r>
        <w:t>One standard deviation whisker type</w:t>
      </w:r>
    </w:p>
    <w:p w14:paraId="026904BC" w14:textId="633EEF7F" w:rsidR="00D01FC5" w:rsidRDefault="00083C88" w:rsidP="00F01297">
      <w:pPr>
        <w:pStyle w:val="ListParagraph"/>
        <w:numPr>
          <w:ilvl w:val="0"/>
          <w:numId w:val="8"/>
        </w:numPr>
        <w:spacing w:after="0"/>
      </w:pPr>
      <w:r>
        <w:t>Custom</w:t>
      </w:r>
      <w:r w:rsidR="00D01FC5">
        <w:t xml:space="preserve"> whisker </w:t>
      </w:r>
      <w:ins w:id="6" w:author="Sunny Saurav" w:date="2017-12-08T16:15:00Z">
        <w:r w:rsidR="00D71424">
          <w:t xml:space="preserve">type </w:t>
        </w:r>
      </w:ins>
      <w:del w:id="7" w:author="Sunny Saurav" w:date="2017-12-08T16:15:00Z">
        <w:r w:rsidR="00D01FC5" w:rsidDel="00D71424">
          <w:delText>value</w:delText>
        </w:r>
      </w:del>
    </w:p>
    <w:p w14:paraId="417313E1" w14:textId="77777777" w:rsidR="00D01FC5" w:rsidRDefault="00D01FC5" w:rsidP="00D01FC5">
      <w:pPr>
        <w:spacing w:after="0"/>
      </w:pPr>
    </w:p>
    <w:p w14:paraId="39BC86CC" w14:textId="77777777" w:rsidR="00B65B1E" w:rsidRPr="004446B0" w:rsidRDefault="00B65B1E" w:rsidP="00B65B1E">
      <w:pPr>
        <w:spacing w:after="0"/>
      </w:pPr>
      <w:r>
        <w:t>Other features include:</w:t>
      </w:r>
    </w:p>
    <w:p w14:paraId="108C0AF7" w14:textId="6BC0AE66" w:rsidR="00B65B1E" w:rsidRPr="00EC0CA9" w:rsidDel="00C473D1" w:rsidRDefault="00B65B1E" w:rsidP="00B65B1E">
      <w:pPr>
        <w:pStyle w:val="ListParagraph"/>
        <w:numPr>
          <w:ilvl w:val="0"/>
          <w:numId w:val="7"/>
        </w:numPr>
        <w:spacing w:after="0"/>
        <w:rPr>
          <w:del w:id="8" w:author="Dhikshit Konda | MAQ Software" w:date="2018-01-15T16:54:00Z"/>
        </w:rPr>
        <w:pPrChange w:id="9" w:author="Dhikshit Konda | MAQ Software" w:date="2018-01-15T16:54:00Z">
          <w:pPr>
            <w:pStyle w:val="ListParagraph"/>
            <w:numPr>
              <w:numId w:val="7"/>
            </w:numPr>
            <w:spacing w:after="0"/>
            <w:ind w:hanging="360"/>
          </w:pPr>
        </w:pPrChange>
      </w:pPr>
      <w:r w:rsidRPr="00C473D1">
        <w:rPr>
          <w:rFonts w:ascii="Calibri" w:hAnsi="Calibri" w:cs="Calibri"/>
          <w:rPrChange w:id="10" w:author="Dhikshit Konda | MAQ Software" w:date="2018-01-15T16:54:00Z">
            <w:rPr>
              <w:rFonts w:ascii="Calibri" w:hAnsi="Calibri" w:cs="Calibri"/>
            </w:rPr>
          </w:rPrChange>
        </w:rPr>
        <w:t xml:space="preserve">Option to enable or disable </w:t>
      </w:r>
      <w:r w:rsidRPr="00C473D1">
        <w:rPr>
          <w:rFonts w:ascii="Calibri" w:hAnsi="Calibri" w:cs="Calibri"/>
          <w:noProof/>
          <w:rPrChange w:id="11" w:author="Dhikshit Konda | MAQ Software" w:date="2018-01-15T16:54:00Z">
            <w:rPr>
              <w:rFonts w:ascii="Calibri" w:hAnsi="Calibri" w:cs="Calibri"/>
              <w:noProof/>
            </w:rPr>
          </w:rPrChange>
        </w:rPr>
        <w:t>mean</w:t>
      </w:r>
      <w:r w:rsidRPr="00C473D1">
        <w:rPr>
          <w:rFonts w:ascii="Calibri" w:hAnsi="Calibri" w:cs="Calibri"/>
          <w:rPrChange w:id="12" w:author="Dhikshit Konda | MAQ Software" w:date="2018-01-15T16:54:00Z">
            <w:rPr>
              <w:rFonts w:ascii="Calibri" w:hAnsi="Calibri" w:cs="Calibri"/>
            </w:rPr>
          </w:rPrChange>
        </w:rPr>
        <w:t xml:space="preserve"> dot </w:t>
      </w:r>
      <w:del w:id="13" w:author="Sunny Saurav" w:date="2017-12-07T21:05:00Z">
        <w:r w:rsidRPr="00C473D1" w:rsidDel="003A1369">
          <w:rPr>
            <w:rFonts w:ascii="Calibri" w:hAnsi="Calibri" w:cs="Calibri"/>
            <w:rPrChange w:id="14" w:author="Dhikshit Konda | MAQ Software" w:date="2018-01-15T16:54:00Z">
              <w:rPr>
                <w:rFonts w:ascii="Calibri" w:hAnsi="Calibri" w:cs="Calibri"/>
              </w:rPr>
            </w:rPrChange>
          </w:rPr>
          <w:delText>and median line</w:delText>
        </w:r>
      </w:del>
    </w:p>
    <w:p w14:paraId="678D6AD0" w14:textId="4C33A0E6" w:rsidR="00B65B1E" w:rsidRPr="00EC0CA9" w:rsidDel="00C473D1" w:rsidRDefault="00B65B1E" w:rsidP="00B65B1E">
      <w:pPr>
        <w:pStyle w:val="ListParagraph"/>
        <w:numPr>
          <w:ilvl w:val="0"/>
          <w:numId w:val="7"/>
        </w:numPr>
        <w:spacing w:after="0"/>
        <w:rPr>
          <w:del w:id="15" w:author="Dhikshit Konda | MAQ Software" w:date="2018-01-15T16:54:00Z"/>
        </w:rPr>
        <w:pPrChange w:id="16" w:author="Dhikshit Konda | MAQ Software" w:date="2018-01-15T16:54:00Z">
          <w:pPr>
            <w:pStyle w:val="ListParagraph"/>
            <w:numPr>
              <w:numId w:val="7"/>
            </w:numPr>
            <w:spacing w:after="0"/>
            <w:ind w:hanging="360"/>
          </w:pPr>
        </w:pPrChange>
      </w:pPr>
      <w:del w:id="17" w:author="Sunny Saurav" w:date="2017-12-07T22:46:00Z">
        <w:r w:rsidRPr="00C473D1" w:rsidDel="00B47EEF">
          <w:rPr>
            <w:rFonts w:ascii="Calibri" w:hAnsi="Calibri" w:cs="Calibri"/>
            <w:rPrChange w:id="18" w:author="Dhikshit Konda | MAQ Software" w:date="2018-01-15T16:54:00Z">
              <w:rPr>
                <w:rFonts w:ascii="Calibri" w:hAnsi="Calibri" w:cs="Calibri"/>
              </w:rPr>
            </w:rPrChange>
          </w:rPr>
          <w:delText xml:space="preserve">Option to choose </w:delText>
        </w:r>
        <w:r w:rsidRPr="00C473D1" w:rsidDel="00B47EEF">
          <w:rPr>
            <w:rFonts w:ascii="Calibri" w:hAnsi="Calibri" w:cs="Calibri"/>
            <w:noProof/>
            <w:rPrChange w:id="19" w:author="Dhikshit Konda | MAQ Software" w:date="2018-01-15T16:54:00Z">
              <w:rPr>
                <w:rFonts w:ascii="Calibri" w:hAnsi="Calibri" w:cs="Calibri"/>
                <w:noProof/>
              </w:rPr>
            </w:rPrChange>
          </w:rPr>
          <w:delText>the type</w:delText>
        </w:r>
        <w:r w:rsidRPr="00C473D1" w:rsidDel="00B47EEF">
          <w:rPr>
            <w:rFonts w:ascii="Calibri" w:hAnsi="Calibri" w:cs="Calibri"/>
            <w:rPrChange w:id="20" w:author="Dhikshit Konda | MAQ Software" w:date="2018-01-15T16:54:00Z">
              <w:rPr>
                <w:rFonts w:ascii="Calibri" w:hAnsi="Calibri" w:cs="Calibri"/>
              </w:rPr>
            </w:rPrChange>
          </w:rPr>
          <w:delText xml:space="preserve"> of quartile: inclusive or exclusive</w:delText>
        </w:r>
      </w:del>
    </w:p>
    <w:p w14:paraId="37479989" w14:textId="060DAF95" w:rsidR="00B65B1E" w:rsidRPr="00B7702E" w:rsidRDefault="00B65B1E" w:rsidP="00B65B1E">
      <w:pPr>
        <w:pStyle w:val="ListParagraph"/>
        <w:numPr>
          <w:ilvl w:val="0"/>
          <w:numId w:val="7"/>
        </w:numPr>
        <w:spacing w:after="0"/>
        <w:pPrChange w:id="21" w:author="Dhikshit Konda | MAQ Software" w:date="2018-01-15T16:54:00Z">
          <w:pPr>
            <w:pStyle w:val="ListParagraph"/>
            <w:numPr>
              <w:numId w:val="7"/>
            </w:numPr>
            <w:spacing w:after="0"/>
            <w:ind w:hanging="360"/>
          </w:pPr>
        </w:pPrChange>
      </w:pPr>
      <w:del w:id="22" w:author="Sunny Saurav" w:date="2017-12-07T21:09:00Z">
        <w:r w:rsidRPr="00C473D1" w:rsidDel="00C33289">
          <w:rPr>
            <w:rFonts w:ascii="Calibri" w:hAnsi="Calibri" w:cs="Calibri"/>
            <w:rPrChange w:id="23" w:author="Dhikshit Konda | MAQ Software" w:date="2018-01-15T16:54:00Z">
              <w:rPr>
                <w:rFonts w:ascii="Calibri" w:hAnsi="Calibri" w:cs="Calibri"/>
              </w:rPr>
            </w:rPrChange>
          </w:rPr>
          <w:delText xml:space="preserve">Option to choose type of whiskers: Min/Max, &lt; 1.5 IQR, </w:delText>
        </w:r>
      </w:del>
      <w:del w:id="24" w:author="Sunny Saurav" w:date="2017-12-07T21:08:00Z">
        <w:r w:rsidRPr="00C473D1" w:rsidDel="00C33289">
          <w:rPr>
            <w:rFonts w:ascii="Calibri" w:hAnsi="Calibri" w:cs="Calibri"/>
            <w:rPrChange w:id="25" w:author="Dhikshit Konda | MAQ Software" w:date="2018-01-15T16:54:00Z">
              <w:rPr>
                <w:rFonts w:ascii="Calibri" w:hAnsi="Calibri" w:cs="Calibri"/>
              </w:rPr>
            </w:rPrChange>
          </w:rPr>
          <w:delText>&gt;</w:delText>
        </w:r>
      </w:del>
      <w:del w:id="26" w:author="Sunny Saurav" w:date="2017-12-07T21:09:00Z">
        <w:r w:rsidRPr="00C473D1" w:rsidDel="00C33289">
          <w:rPr>
            <w:rFonts w:ascii="Calibri" w:hAnsi="Calibri" w:cs="Calibri"/>
            <w:rPrChange w:id="27" w:author="Dhikshit Konda | MAQ Software" w:date="2018-01-15T16:54:00Z">
              <w:rPr>
                <w:rFonts w:ascii="Calibri" w:hAnsi="Calibri" w:cs="Calibri"/>
              </w:rPr>
            </w:rPrChange>
          </w:rPr>
          <w:delText xml:space="preserve"> 1.5 IQR, or custom</w:delText>
        </w:r>
      </w:del>
    </w:p>
    <w:p w14:paraId="50D9ECCB" w14:textId="7DFD3167" w:rsidR="00B65B1E" w:rsidRDefault="00B65B1E" w:rsidP="00B65B1E">
      <w:pPr>
        <w:pStyle w:val="ListParagraph"/>
        <w:numPr>
          <w:ilvl w:val="0"/>
          <w:numId w:val="7"/>
        </w:numPr>
        <w:spacing w:after="0"/>
      </w:pPr>
      <w:r>
        <w:t xml:space="preserve">Option to choose shapes of mean and data points: circle, square, or </w:t>
      </w:r>
      <w:ins w:id="28" w:author="Sunny Saurav" w:date="2017-12-07T22:46:00Z">
        <w:r w:rsidR="003C329F">
          <w:t xml:space="preserve">triangle </w:t>
        </w:r>
      </w:ins>
      <w:del w:id="29" w:author="Sunny Saurav" w:date="2017-12-07T22:46:00Z">
        <w:r w:rsidDel="003C329F">
          <w:delText>rectangle</w:delText>
        </w:r>
      </w:del>
    </w:p>
    <w:p w14:paraId="535E0149" w14:textId="77777777" w:rsidR="00B65B1E" w:rsidRDefault="00B65B1E" w:rsidP="00B65B1E">
      <w:pPr>
        <w:pStyle w:val="ListParagraph"/>
        <w:numPr>
          <w:ilvl w:val="0"/>
          <w:numId w:val="7"/>
        </w:numPr>
        <w:spacing w:after="0"/>
      </w:pPr>
      <w:r>
        <w:t>Option to hide or show all data points</w:t>
      </w:r>
    </w:p>
    <w:p w14:paraId="586429AE" w14:textId="77777777" w:rsidR="00B65B1E" w:rsidRDefault="00B65B1E" w:rsidP="00B65B1E">
      <w:pPr>
        <w:pStyle w:val="ListParagraph"/>
        <w:numPr>
          <w:ilvl w:val="0"/>
          <w:numId w:val="7"/>
        </w:numPr>
        <w:spacing w:after="0"/>
      </w:pPr>
      <w:r>
        <w:t>Option to hide or show outliers</w:t>
      </w:r>
    </w:p>
    <w:p w14:paraId="159FE216" w14:textId="77777777" w:rsidR="00B65B1E" w:rsidRDefault="00B65B1E" w:rsidP="00B65B1E">
      <w:pPr>
        <w:pStyle w:val="ListParagraph"/>
        <w:numPr>
          <w:ilvl w:val="0"/>
          <w:numId w:val="7"/>
        </w:numPr>
        <w:spacing w:after="0"/>
      </w:pPr>
      <w:r>
        <w:t>Option to control the opacity of boxes</w:t>
      </w:r>
    </w:p>
    <w:p w14:paraId="31B132B8" w14:textId="77777777" w:rsidR="00B65B1E" w:rsidRDefault="00B65B1E" w:rsidP="00B65B1E">
      <w:pPr>
        <w:pStyle w:val="ListParagraph"/>
        <w:spacing w:after="0"/>
      </w:pPr>
    </w:p>
    <w:p w14:paraId="71844E0A" w14:textId="2F378C35" w:rsidR="00A91B31" w:rsidRDefault="00265627" w:rsidP="00B65B1E">
      <w:pPr>
        <w:spacing w:after="0"/>
        <w:rPr>
          <w:ins w:id="30" w:author="Dhikshit Konda | MAQ Software" w:date="2018-01-15T16:54:00Z"/>
        </w:rPr>
      </w:pPr>
      <w:r>
        <w:t xml:space="preserve">Thus, </w:t>
      </w:r>
      <w:r w:rsidR="00B65B1E">
        <w:t>Box and Whisker by MAQ Software allows you to see a complete picture of your data</w:t>
      </w:r>
      <w:del w:id="31" w:author="Sunny Saurav" w:date="2017-12-08T16:18:00Z">
        <w:r w:rsidR="00B65B1E" w:rsidDel="00D71424">
          <w:delText xml:space="preserve"> distrubtion</w:delText>
        </w:r>
      </w:del>
      <w:r w:rsidR="00B65B1E">
        <w:t xml:space="preserve"> </w:t>
      </w:r>
      <w:ins w:id="32" w:author="Sunny Saurav" w:date="2017-12-08T16:19:00Z">
        <w:r w:rsidR="00D71424" w:rsidRPr="00D71424">
          <w:t xml:space="preserve">distribution </w:t>
        </w:r>
      </w:ins>
      <w:r w:rsidR="00B65B1E">
        <w:t xml:space="preserve">at a glance. </w:t>
      </w:r>
    </w:p>
    <w:p w14:paraId="010AA3F3" w14:textId="12487E85" w:rsidR="004C5770" w:rsidRPr="00DD02BD" w:rsidRDefault="004C5770" w:rsidP="002A2F9A">
      <w:pPr>
        <w:pPrChange w:id="33" w:author="Dhikshit Konda | MAQ Software" w:date="2018-01-15T16:54:00Z">
          <w:pPr>
            <w:spacing w:after="0"/>
          </w:pPr>
        </w:pPrChange>
      </w:pPr>
      <w:ins w:id="34" w:author="Dhikshit Konda | MAQ Software" w:date="2018-01-15T16:54:00Z">
        <w:r>
          <w:t>Thanks for watching our video. If you have any questions about this visual or need a similar business solution, feel free to contact MAQ Software at sales@maqsoftware.com</w:t>
        </w:r>
      </w:ins>
      <w:bookmarkStart w:id="35" w:name="_GoBack"/>
      <w:bookmarkEnd w:id="35"/>
    </w:p>
    <w:sectPr w:rsidR="004C5770" w:rsidRPr="00DD0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0F4DF" w14:textId="77777777" w:rsidR="00693A6B" w:rsidRDefault="00693A6B" w:rsidP="00B36E4C">
      <w:pPr>
        <w:spacing w:after="0" w:line="240" w:lineRule="auto"/>
      </w:pPr>
      <w:r>
        <w:separator/>
      </w:r>
    </w:p>
  </w:endnote>
  <w:endnote w:type="continuationSeparator" w:id="0">
    <w:p w14:paraId="3ECF2101" w14:textId="77777777" w:rsidR="00693A6B" w:rsidRDefault="00693A6B" w:rsidP="00B3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90BC" w14:textId="77777777" w:rsidR="00B36E4C" w:rsidRDefault="00B36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22C4" w14:textId="77777777" w:rsidR="00B36E4C" w:rsidRDefault="00B36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0DE93" w14:textId="77777777" w:rsidR="00B36E4C" w:rsidRDefault="00B36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EA05" w14:textId="77777777" w:rsidR="00693A6B" w:rsidRDefault="00693A6B" w:rsidP="00B36E4C">
      <w:pPr>
        <w:spacing w:after="0" w:line="240" w:lineRule="auto"/>
      </w:pPr>
      <w:r>
        <w:separator/>
      </w:r>
    </w:p>
  </w:footnote>
  <w:footnote w:type="continuationSeparator" w:id="0">
    <w:p w14:paraId="3C44EE5A" w14:textId="77777777" w:rsidR="00693A6B" w:rsidRDefault="00693A6B" w:rsidP="00B3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50FD7" w14:textId="77777777" w:rsidR="00B36E4C" w:rsidRDefault="00B36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7D85" w14:textId="77777777" w:rsidR="00B36E4C" w:rsidRDefault="00B36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4008" w14:textId="77777777" w:rsidR="00B36E4C" w:rsidRDefault="00B36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60E2"/>
    <w:multiLevelType w:val="hybridMultilevel"/>
    <w:tmpl w:val="E0A49896"/>
    <w:lvl w:ilvl="0" w:tplc="A7A86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36C118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4E87"/>
    <w:multiLevelType w:val="hybridMultilevel"/>
    <w:tmpl w:val="CED08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B7452"/>
    <w:multiLevelType w:val="hybridMultilevel"/>
    <w:tmpl w:val="7B585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44710"/>
    <w:multiLevelType w:val="hybridMultilevel"/>
    <w:tmpl w:val="048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499E"/>
    <w:multiLevelType w:val="hybridMultilevel"/>
    <w:tmpl w:val="DCD0AFDE"/>
    <w:lvl w:ilvl="0" w:tplc="A7A86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C58BF"/>
    <w:multiLevelType w:val="hybridMultilevel"/>
    <w:tmpl w:val="B38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F0F31"/>
    <w:multiLevelType w:val="hybridMultilevel"/>
    <w:tmpl w:val="48B00C36"/>
    <w:lvl w:ilvl="0" w:tplc="27903D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5B2C"/>
    <w:multiLevelType w:val="hybridMultilevel"/>
    <w:tmpl w:val="3B4C3916"/>
    <w:lvl w:ilvl="0" w:tplc="2D74293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hikshit Konda | MAQ Software">
    <w15:presenceInfo w15:providerId="None" w15:userId="Dhikshit Konda | MAQ Software"/>
  </w15:person>
  <w15:person w15:author="Sunny Saurav">
    <w15:presenceInfo w15:providerId="None" w15:userId="Sunny Saur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jcyNDMxMjQ0MzdU0lEKTi0uzszPAykwNK4FAFVCtlctAAAA"/>
  </w:docVars>
  <w:rsids>
    <w:rsidRoot w:val="00E043B0"/>
    <w:rsid w:val="00017D9C"/>
    <w:rsid w:val="00071B54"/>
    <w:rsid w:val="00083C88"/>
    <w:rsid w:val="000B744E"/>
    <w:rsid w:val="000C3ED1"/>
    <w:rsid w:val="000D1758"/>
    <w:rsid w:val="000D7F92"/>
    <w:rsid w:val="00101671"/>
    <w:rsid w:val="00196B12"/>
    <w:rsid w:val="001B4EE2"/>
    <w:rsid w:val="001F57B8"/>
    <w:rsid w:val="00237F3B"/>
    <w:rsid w:val="00265627"/>
    <w:rsid w:val="00276C68"/>
    <w:rsid w:val="00292A45"/>
    <w:rsid w:val="00295343"/>
    <w:rsid w:val="002A2F9A"/>
    <w:rsid w:val="002B0EB9"/>
    <w:rsid w:val="002F634B"/>
    <w:rsid w:val="003A0B98"/>
    <w:rsid w:val="003A1369"/>
    <w:rsid w:val="003C329F"/>
    <w:rsid w:val="003E0FAA"/>
    <w:rsid w:val="0040084E"/>
    <w:rsid w:val="00431759"/>
    <w:rsid w:val="004446B0"/>
    <w:rsid w:val="00485AE9"/>
    <w:rsid w:val="004978B5"/>
    <w:rsid w:val="004B1870"/>
    <w:rsid w:val="004B613B"/>
    <w:rsid w:val="004C0A74"/>
    <w:rsid w:val="004C5770"/>
    <w:rsid w:val="004E4409"/>
    <w:rsid w:val="0052460C"/>
    <w:rsid w:val="00537342"/>
    <w:rsid w:val="00580947"/>
    <w:rsid w:val="005B10EA"/>
    <w:rsid w:val="005B7D5D"/>
    <w:rsid w:val="005C6C56"/>
    <w:rsid w:val="005E658A"/>
    <w:rsid w:val="00693A6B"/>
    <w:rsid w:val="00696DD8"/>
    <w:rsid w:val="006A769A"/>
    <w:rsid w:val="00702478"/>
    <w:rsid w:val="00734D3A"/>
    <w:rsid w:val="00735B7F"/>
    <w:rsid w:val="007667CD"/>
    <w:rsid w:val="007A021F"/>
    <w:rsid w:val="007D51EA"/>
    <w:rsid w:val="007D7524"/>
    <w:rsid w:val="00821553"/>
    <w:rsid w:val="00826C8A"/>
    <w:rsid w:val="00832B49"/>
    <w:rsid w:val="008613A7"/>
    <w:rsid w:val="0090626C"/>
    <w:rsid w:val="00914A56"/>
    <w:rsid w:val="009450C6"/>
    <w:rsid w:val="00945662"/>
    <w:rsid w:val="00951083"/>
    <w:rsid w:val="009722A7"/>
    <w:rsid w:val="0098335D"/>
    <w:rsid w:val="009833D6"/>
    <w:rsid w:val="009979FA"/>
    <w:rsid w:val="009D15B2"/>
    <w:rsid w:val="009E0A1B"/>
    <w:rsid w:val="00A06A4E"/>
    <w:rsid w:val="00A266D6"/>
    <w:rsid w:val="00A51E59"/>
    <w:rsid w:val="00A91B31"/>
    <w:rsid w:val="00AF2FE7"/>
    <w:rsid w:val="00B36E4C"/>
    <w:rsid w:val="00B47EEF"/>
    <w:rsid w:val="00B65B1E"/>
    <w:rsid w:val="00B87D28"/>
    <w:rsid w:val="00BA73C3"/>
    <w:rsid w:val="00BB5236"/>
    <w:rsid w:val="00BE4E94"/>
    <w:rsid w:val="00BF58B7"/>
    <w:rsid w:val="00C07F89"/>
    <w:rsid w:val="00C269ED"/>
    <w:rsid w:val="00C30DCA"/>
    <w:rsid w:val="00C33289"/>
    <w:rsid w:val="00C473D1"/>
    <w:rsid w:val="00C67574"/>
    <w:rsid w:val="00C877F2"/>
    <w:rsid w:val="00CA5E2D"/>
    <w:rsid w:val="00CE20A8"/>
    <w:rsid w:val="00D01FC5"/>
    <w:rsid w:val="00D03B3E"/>
    <w:rsid w:val="00D04442"/>
    <w:rsid w:val="00D25079"/>
    <w:rsid w:val="00D26FDD"/>
    <w:rsid w:val="00D3679F"/>
    <w:rsid w:val="00D71424"/>
    <w:rsid w:val="00D87846"/>
    <w:rsid w:val="00D96A83"/>
    <w:rsid w:val="00DA5607"/>
    <w:rsid w:val="00DC49B2"/>
    <w:rsid w:val="00DD02BD"/>
    <w:rsid w:val="00DD3B5B"/>
    <w:rsid w:val="00DE2937"/>
    <w:rsid w:val="00E043B0"/>
    <w:rsid w:val="00E17493"/>
    <w:rsid w:val="00E65E81"/>
    <w:rsid w:val="00E7113F"/>
    <w:rsid w:val="00EE5D11"/>
    <w:rsid w:val="00F01297"/>
    <w:rsid w:val="00F54634"/>
    <w:rsid w:val="00F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1EE3"/>
  <w15:chartTrackingRefBased/>
  <w15:docId w15:val="{57175F7A-E065-4987-93C3-7C7F14B1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4C"/>
  </w:style>
  <w:style w:type="paragraph" w:styleId="Footer">
    <w:name w:val="footer"/>
    <w:basedOn w:val="Normal"/>
    <w:link w:val="FooterChar"/>
    <w:uiPriority w:val="99"/>
    <w:unhideWhenUsed/>
    <w:rsid w:val="00B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4C"/>
  </w:style>
  <w:style w:type="character" w:styleId="CommentReference">
    <w:name w:val="annotation reference"/>
    <w:basedOn w:val="DefaultParagraphFont"/>
    <w:uiPriority w:val="99"/>
    <w:semiHidden/>
    <w:unhideWhenUsed/>
    <w:rsid w:val="00B3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DE85-6A58-4F67-95C5-834E5754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Dhikshit Konda | MAQ Software</cp:lastModifiedBy>
  <cp:revision>17</cp:revision>
  <dcterms:created xsi:type="dcterms:W3CDTF">2017-12-05T20:10:00Z</dcterms:created>
  <dcterms:modified xsi:type="dcterms:W3CDTF">2018-01-15T11:24:00Z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v-ricou@microsoft.com</vt:lpwstr>
  </property>
  <property fmtid="{D5CDD505-2E9C-101B-9397-08002B2CF9AE}" pid="5" name="MSIP_Label_f42aa342-8706-4288-bd11-ebb85995028c_SetDate">
    <vt:lpwstr>2017-10-31T01:21:24.0877708Z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