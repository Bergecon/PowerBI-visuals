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850E4" w14:textId="77777777" w:rsidR="00CC5975" w:rsidRDefault="00CC5975" w:rsidP="001D4120">
      <w:pPr>
        <w:rPr>
          <w:b/>
          <w:bCs/>
        </w:rPr>
      </w:pPr>
    </w:p>
    <w:p w14:paraId="0B0989E1" w14:textId="60CFD490" w:rsidR="00BC503F" w:rsidRPr="00BC503F" w:rsidRDefault="00BC503F" w:rsidP="00CC5975">
      <w:pPr>
        <w:rPr>
          <w:sz w:val="36"/>
          <w:szCs w:val="36"/>
        </w:rPr>
      </w:pPr>
      <w:r>
        <w:rPr>
          <w:sz w:val="36"/>
          <w:szCs w:val="36"/>
        </w:rPr>
        <w:t>Introduc</w:t>
      </w:r>
      <w:r w:rsidRPr="00BC503F">
        <w:rPr>
          <w:sz w:val="36"/>
          <w:szCs w:val="36"/>
        </w:rPr>
        <w:t>ing</w:t>
      </w:r>
      <w:r>
        <w:rPr>
          <w:sz w:val="36"/>
          <w:szCs w:val="36"/>
        </w:rPr>
        <w:t xml:space="preserve"> </w:t>
      </w:r>
      <w:ins w:id="0" w:author="Malina IIDA | MAQ Consulting" w:date="2017-07-21T14:24:00Z">
        <w:r w:rsidR="00C76DE8">
          <w:rPr>
            <w:sz w:val="36"/>
            <w:szCs w:val="36"/>
          </w:rPr>
          <w:t xml:space="preserve">the </w:t>
        </w:r>
      </w:ins>
      <w:r>
        <w:rPr>
          <w:sz w:val="36"/>
          <w:szCs w:val="36"/>
        </w:rPr>
        <w:t xml:space="preserve">Dot Plot </w:t>
      </w:r>
      <w:commentRangeStart w:id="1"/>
      <w:del w:id="2" w:author="Malina IIDA | MAQ Consulting" w:date="2017-07-21T14:24:00Z">
        <w:r w:rsidDel="00C76DE8">
          <w:rPr>
            <w:sz w:val="36"/>
            <w:szCs w:val="36"/>
          </w:rPr>
          <w:delText>Small Multiple</w:delText>
        </w:r>
        <w:r w:rsidRPr="00BC503F" w:rsidDel="00C76DE8">
          <w:rPr>
            <w:sz w:val="36"/>
            <w:szCs w:val="36"/>
          </w:rPr>
          <w:delText xml:space="preserve"> </w:delText>
        </w:r>
      </w:del>
      <w:commentRangeEnd w:id="1"/>
      <w:r w:rsidR="00C76DE8">
        <w:rPr>
          <w:rStyle w:val="CommentReference"/>
        </w:rPr>
        <w:commentReference w:id="1"/>
      </w:r>
      <w:r w:rsidRPr="00BC503F">
        <w:rPr>
          <w:sz w:val="36"/>
          <w:szCs w:val="36"/>
        </w:rPr>
        <w:t>Custom Visual</w:t>
      </w:r>
    </w:p>
    <w:p w14:paraId="71E7327A" w14:textId="77777777" w:rsidR="00BC503F" w:rsidRDefault="00BC503F" w:rsidP="00CC5975"/>
    <w:p w14:paraId="6D971C8E" w14:textId="7E6395F2" w:rsidR="00CC5975" w:rsidRDefault="00CC5975" w:rsidP="00E3755A">
      <w:r>
        <w:t xml:space="preserve">We are excited </w:t>
      </w:r>
      <w:ins w:id="3" w:author="Malina IIDA | MAQ Consulting" w:date="2017-07-21T14:24:00Z">
        <w:r w:rsidR="00C76DE8">
          <w:t xml:space="preserve">to </w:t>
        </w:r>
      </w:ins>
      <w:r>
        <w:t xml:space="preserve">announce a new custom visual: </w:t>
      </w:r>
      <w:commentRangeStart w:id="4"/>
      <w:r>
        <w:t xml:space="preserve">Dot </w:t>
      </w:r>
      <w:ins w:id="5" w:author="Malina IIDA | MAQ Consulting" w:date="2017-07-21T14:25:00Z">
        <w:r w:rsidR="00C76DE8">
          <w:t>P</w:t>
        </w:r>
      </w:ins>
      <w:del w:id="6" w:author="Malina IIDA | MAQ Consulting" w:date="2017-07-21T14:25:00Z">
        <w:r w:rsidDel="00C76DE8">
          <w:delText>p</w:delText>
        </w:r>
      </w:del>
      <w:r>
        <w:t>lot</w:t>
      </w:r>
      <w:commentRangeEnd w:id="4"/>
      <w:r w:rsidR="00C76DE8">
        <w:rPr>
          <w:rStyle w:val="CommentReference"/>
        </w:rPr>
        <w:commentReference w:id="4"/>
      </w:r>
      <w:r>
        <w:t xml:space="preserve">. </w:t>
      </w:r>
      <w:ins w:id="7" w:author="Malina IIDA | MAQ Consulting" w:date="2017-07-21T15:34:00Z">
        <w:r w:rsidR="005F53F1">
          <w:t>Create</w:t>
        </w:r>
      </w:ins>
      <w:ins w:id="8" w:author="Malina IIDA | MAQ Consulting" w:date="2017-07-21T15:30:00Z">
        <w:r w:rsidR="005F53F1">
          <w:t xml:space="preserve"> </w:t>
        </w:r>
      </w:ins>
      <w:ins w:id="9" w:author="Malina IIDA | MAQ Consulting" w:date="2017-07-21T15:31:00Z">
        <w:r w:rsidR="005F53F1">
          <w:t xml:space="preserve">straightforward </w:t>
        </w:r>
      </w:ins>
      <w:ins w:id="10" w:author="Malina IIDA | MAQ Consulting" w:date="2017-07-21T15:33:00Z">
        <w:r w:rsidR="005F53F1">
          <w:t>charts</w:t>
        </w:r>
      </w:ins>
      <w:ins w:id="11" w:author="Malina IIDA | MAQ Consulting" w:date="2017-07-21T15:31:00Z">
        <w:r w:rsidR="005F53F1">
          <w:t xml:space="preserve"> that </w:t>
        </w:r>
      </w:ins>
      <w:del w:id="12" w:author="Malina IIDA | MAQ Consulting" w:date="2017-07-21T15:31:00Z">
        <w:r w:rsidDel="005F53F1">
          <w:delText xml:space="preserve">By </w:delText>
        </w:r>
      </w:del>
      <w:del w:id="13" w:author="Malina IIDA | MAQ Consulting" w:date="2017-07-21T15:32:00Z">
        <w:r w:rsidDel="005F53F1">
          <w:delText>plot</w:delText>
        </w:r>
      </w:del>
      <w:del w:id="14" w:author="Malina IIDA | MAQ Consulting" w:date="2017-07-21T15:31:00Z">
        <w:r w:rsidDel="005F53F1">
          <w:delText>ting</w:delText>
        </w:r>
      </w:del>
      <w:del w:id="15" w:author="Malina IIDA | MAQ Consulting" w:date="2017-07-21T15:32:00Z">
        <w:r w:rsidDel="005F53F1">
          <w:delText xml:space="preserve"> individual data points on a simple scale</w:delText>
        </w:r>
      </w:del>
      <w:del w:id="16" w:author="Malina IIDA | MAQ Consulting" w:date="2017-07-21T15:31:00Z">
        <w:r w:rsidDel="005F53F1">
          <w:delText xml:space="preserve">, </w:delText>
        </w:r>
      </w:del>
      <w:ins w:id="17" w:author="Malina IIDA | MAQ Consulting" w:date="2017-07-21T14:55:00Z">
        <w:r w:rsidR="00E3755A">
          <w:t xml:space="preserve">highlight </w:t>
        </w:r>
      </w:ins>
      <w:ins w:id="18" w:author="Malina IIDA | MAQ Consulting" w:date="2017-07-21T14:41:00Z">
        <w:r w:rsidR="00A11FE6">
          <w:t>gaps, clusters, and outliers</w:t>
        </w:r>
      </w:ins>
      <w:ins w:id="19" w:author="Malina IIDA | MAQ Consulting" w:date="2017-07-21T15:32:00Z">
        <w:r w:rsidR="005F53F1">
          <w:t xml:space="preserve"> by plotting individual data points on a simple scale</w:t>
        </w:r>
      </w:ins>
      <w:ins w:id="20" w:author="Malina IIDA | MAQ Consulting" w:date="2017-07-21T14:41:00Z">
        <w:r w:rsidR="00A11FE6">
          <w:t xml:space="preserve">. </w:t>
        </w:r>
      </w:ins>
      <w:del w:id="21" w:author="Malina IIDA | MAQ Consulting" w:date="2017-07-21T14:34:00Z">
        <w:r w:rsidDel="00CB4F4C">
          <w:delText>d</w:delText>
        </w:r>
      </w:del>
      <w:del w:id="22" w:author="Malina IIDA | MAQ Consulting" w:date="2017-07-21T14:40:00Z">
        <w:r w:rsidDel="00A11FE6">
          <w:delText xml:space="preserve">ot </w:delText>
        </w:r>
      </w:del>
      <w:del w:id="23" w:author="Malina IIDA | MAQ Consulting" w:date="2017-07-21T14:34:00Z">
        <w:r w:rsidDel="00CB4F4C">
          <w:delText>p</w:delText>
        </w:r>
      </w:del>
      <w:del w:id="24" w:author="Malina IIDA | MAQ Consulting" w:date="2017-07-21T14:40:00Z">
        <w:r w:rsidDel="00A11FE6">
          <w:delText>lot</w:delText>
        </w:r>
      </w:del>
      <w:del w:id="25" w:author="Malina IIDA | MAQ Consulting" w:date="2017-07-21T14:41:00Z">
        <w:r w:rsidDel="00A11FE6">
          <w:delText xml:space="preserve"> </w:delText>
        </w:r>
      </w:del>
      <w:del w:id="26" w:author="Malina IIDA | MAQ Consulting" w:date="2017-07-21T14:37:00Z">
        <w:r w:rsidDel="00A11FE6">
          <w:delText xml:space="preserve">is considered as one of the most useful chart types by </w:delText>
        </w:r>
      </w:del>
      <w:ins w:id="27" w:author="Malina IIDA | MAQ Consulting" w:date="2017-07-21T14:37:00Z">
        <w:r w:rsidR="00A11FE6">
          <w:t>M</w:t>
        </w:r>
      </w:ins>
      <w:del w:id="28" w:author="Malina IIDA | MAQ Consulting" w:date="2017-07-21T14:37:00Z">
        <w:r w:rsidDel="00A11FE6">
          <w:delText>m</w:delText>
        </w:r>
      </w:del>
      <w:r>
        <w:t xml:space="preserve">any data visualization experts, including </w:t>
      </w:r>
      <w:commentRangeStart w:id="29"/>
      <w:r>
        <w:t>Ste</w:t>
      </w:r>
      <w:ins w:id="30" w:author="Malina IIDA | MAQ Consulting" w:date="2017-07-21T14:35:00Z">
        <w:r w:rsidR="00A11FE6">
          <w:t>ph</w:t>
        </w:r>
      </w:ins>
      <w:del w:id="31" w:author="Malina IIDA | MAQ Consulting" w:date="2017-07-21T14:35:00Z">
        <w:r w:rsidDel="00A11FE6">
          <w:delText>v</w:delText>
        </w:r>
      </w:del>
      <w:r>
        <w:t>en Few</w:t>
      </w:r>
      <w:commentRangeEnd w:id="29"/>
      <w:r w:rsidR="00A11FE6">
        <w:rPr>
          <w:rStyle w:val="CommentReference"/>
        </w:rPr>
        <w:commentReference w:id="29"/>
      </w:r>
      <w:ins w:id="32" w:author="Malina IIDA | MAQ Consulting" w:date="2017-07-21T14:36:00Z">
        <w:r w:rsidR="00A11FE6">
          <w:t xml:space="preserve">, consider </w:t>
        </w:r>
      </w:ins>
      <w:ins w:id="33" w:author="Malina IIDA | MAQ Consulting" w:date="2017-07-21T14:56:00Z">
        <w:r w:rsidR="00E3755A">
          <w:t xml:space="preserve">the </w:t>
        </w:r>
      </w:ins>
      <w:ins w:id="34" w:author="Malina IIDA | MAQ Consulting" w:date="2017-07-21T14:37:00Z">
        <w:r w:rsidR="00E3755A">
          <w:t xml:space="preserve">dot </w:t>
        </w:r>
      </w:ins>
      <w:ins w:id="35" w:author="Malina IIDA | MAQ Consulting" w:date="2017-07-21T15:32:00Z">
        <w:r w:rsidR="005F53F1">
          <w:t xml:space="preserve">plot </w:t>
        </w:r>
      </w:ins>
      <w:ins w:id="36" w:author="Malina IIDA | MAQ Consulting" w:date="2017-07-21T14:36:00Z">
        <w:r w:rsidR="00A11FE6">
          <w:t>one of the most useful chart types</w:t>
        </w:r>
      </w:ins>
      <w:r>
        <w:t>.</w:t>
      </w:r>
      <w:ins w:id="37" w:author="Malina IIDA | MAQ Consulting" w:date="2017-07-21T14:41:00Z">
        <w:r w:rsidR="00A11FE6">
          <w:t xml:space="preserve"> Dot Plot</w:t>
        </w:r>
      </w:ins>
      <w:ins w:id="38" w:author="Malina IIDA | MAQ Consulting" w:date="2017-07-21T14:42:00Z">
        <w:r w:rsidR="00A11FE6">
          <w:t>’s simplicity</w:t>
        </w:r>
      </w:ins>
      <w:ins w:id="39" w:author="Malina IIDA | MAQ Consulting" w:date="2017-07-21T14:41:00Z">
        <w:r w:rsidR="00A11FE6">
          <w:t xml:space="preserve"> is particularly helpful when you</w:t>
        </w:r>
      </w:ins>
      <w:ins w:id="40" w:author="Malina IIDA | MAQ Consulting" w:date="2017-07-21T14:42:00Z">
        <w:r w:rsidR="00A11FE6">
          <w:t xml:space="preserve">’re working with </w:t>
        </w:r>
        <w:commentRangeStart w:id="41"/>
        <w:r w:rsidR="00A11FE6">
          <w:t>medium or small data sets</w:t>
        </w:r>
      </w:ins>
      <w:commentRangeEnd w:id="41"/>
      <w:ins w:id="42" w:author="Malina IIDA | MAQ Consulting" w:date="2017-07-21T14:56:00Z">
        <w:r w:rsidR="00E3755A">
          <w:rPr>
            <w:rStyle w:val="CommentReference"/>
          </w:rPr>
          <w:commentReference w:id="41"/>
        </w:r>
      </w:ins>
      <w:ins w:id="43" w:author="Malina IIDA | MAQ Consulting" w:date="2017-07-21T14:42:00Z">
        <w:r w:rsidR="00A11FE6">
          <w:t xml:space="preserve">. </w:t>
        </w:r>
      </w:ins>
    </w:p>
    <w:p w14:paraId="086C2CE5" w14:textId="35F75750" w:rsidR="00CC5975" w:rsidRDefault="00CC5975" w:rsidP="00CC5975"/>
    <w:p w14:paraId="1AAABFBF" w14:textId="12604BC5" w:rsidR="00726A93" w:rsidRDefault="00CC5975" w:rsidP="00725401">
      <w:r>
        <w:t xml:space="preserve">Imagine </w:t>
      </w:r>
      <w:del w:id="44" w:author="Malina IIDA | MAQ Consulting" w:date="2017-07-21T15:10:00Z">
        <w:r w:rsidDel="00864ACD">
          <w:delText xml:space="preserve">the </w:delText>
        </w:r>
      </w:del>
      <w:ins w:id="45" w:author="Malina IIDA | MAQ Consulting" w:date="2017-07-21T15:10:00Z">
        <w:r w:rsidR="00864ACD">
          <w:t xml:space="preserve">a </w:t>
        </w:r>
      </w:ins>
      <w:r>
        <w:t>scenario</w:t>
      </w:r>
      <w:ins w:id="46" w:author="Malina IIDA | MAQ Consulting" w:date="2017-07-21T15:10:00Z">
        <w:r w:rsidR="00864ACD">
          <w:t xml:space="preserve"> in which you need to show </w:t>
        </w:r>
      </w:ins>
      <w:del w:id="47" w:author="Malina IIDA | MAQ Consulting" w:date="2017-07-21T15:10:00Z">
        <w:r w:rsidDel="00864ACD">
          <w:delText xml:space="preserve">s where you want to see </w:delText>
        </w:r>
      </w:del>
      <w:r>
        <w:t>the distributions of</w:t>
      </w:r>
      <w:del w:id="48" w:author="Malina IIDA | MAQ Consulting" w:date="2017-07-21T15:11:00Z">
        <w:r w:rsidDel="00864ACD">
          <w:delText xml:space="preserve"> </w:delText>
        </w:r>
      </w:del>
      <w:ins w:id="49" w:author="Malina IIDA | MAQ Consulting" w:date="2017-07-21T15:11:00Z">
        <w:r w:rsidR="00864ACD">
          <w:t xml:space="preserve"> </w:t>
        </w:r>
      </w:ins>
      <w:r>
        <w:t>individual values</w:t>
      </w:r>
      <w:ins w:id="50" w:author="Malina IIDA | MAQ Consulting" w:date="2017-07-21T15:10:00Z">
        <w:r w:rsidR="00864ACD">
          <w:t xml:space="preserve"> across </w:t>
        </w:r>
      </w:ins>
      <w:ins w:id="51" w:author="Malina IIDA | MAQ Consulting" w:date="2017-07-21T15:11:00Z">
        <w:r w:rsidR="00864ACD">
          <w:t xml:space="preserve">categories. </w:t>
        </w:r>
      </w:ins>
      <w:ins w:id="52" w:author="Malina IIDA | MAQ Consulting" w:date="2017-07-21T15:33:00Z">
        <w:r w:rsidR="005F53F1">
          <w:t>Y</w:t>
        </w:r>
      </w:ins>
      <w:commentRangeStart w:id="53"/>
      <w:ins w:id="54" w:author="Malina IIDA | MAQ Consulting" w:date="2017-07-21T15:11:00Z">
        <w:r w:rsidR="00864ACD">
          <w:t xml:space="preserve">ou may need to track </w:t>
        </w:r>
      </w:ins>
      <w:ins w:id="55" w:author="Malina IIDA | MAQ Consulting" w:date="2017-07-21T15:12:00Z">
        <w:r w:rsidR="00864ACD">
          <w:t xml:space="preserve">how a group of students performed on a series of tests. Or you may want to visualize </w:t>
        </w:r>
      </w:ins>
      <w:ins w:id="56" w:author="Malina IIDA | MAQ Consulting" w:date="2017-07-21T15:16:00Z">
        <w:r w:rsidR="00725401">
          <w:t xml:space="preserve">a </w:t>
        </w:r>
      </w:ins>
      <w:ins w:id="57" w:author="Malina IIDA | MAQ Consulting" w:date="2017-07-21T15:15:00Z">
        <w:r w:rsidR="00725401">
          <w:t>movie</w:t>
        </w:r>
      </w:ins>
      <w:ins w:id="58" w:author="Malina IIDA | MAQ Consulting" w:date="2017-07-21T15:16:00Z">
        <w:r w:rsidR="00725401">
          <w:t>’s</w:t>
        </w:r>
      </w:ins>
      <w:ins w:id="59" w:author="Malina IIDA | MAQ Consulting" w:date="2017-07-21T15:15:00Z">
        <w:r w:rsidR="00725401">
          <w:t xml:space="preserve"> ratings across </w:t>
        </w:r>
      </w:ins>
      <w:ins w:id="60" w:author="Malina IIDA | MAQ Consulting" w:date="2017-07-21T15:34:00Z">
        <w:r w:rsidR="005F53F1">
          <w:t xml:space="preserve">defined </w:t>
        </w:r>
      </w:ins>
      <w:ins w:id="61" w:author="Malina IIDA | MAQ Consulting" w:date="2017-07-21T15:15:00Z">
        <w:r w:rsidR="00725401">
          <w:t>populations.</w:t>
        </w:r>
      </w:ins>
      <w:ins w:id="62" w:author="Malina IIDA | MAQ Consulting" w:date="2017-07-21T15:17:00Z">
        <w:r w:rsidR="00725401">
          <w:t xml:space="preserve"> </w:t>
        </w:r>
      </w:ins>
      <w:del w:id="63" w:author="Malina IIDA | MAQ Consulting" w:date="2017-07-21T15:15:00Z">
        <w:r w:rsidDel="00725401">
          <w:delText xml:space="preserve">, such as student scores, customer revenues, employee salaries, city population, movie ratings, or sport player scores where individual values are the focus. </w:delText>
        </w:r>
      </w:del>
      <w:commentRangeEnd w:id="53"/>
      <w:r w:rsidR="00725401">
        <w:rPr>
          <w:rStyle w:val="CommentReference"/>
        </w:rPr>
        <w:commentReference w:id="53"/>
      </w:r>
      <w:r>
        <w:t xml:space="preserve">Dot </w:t>
      </w:r>
      <w:r w:rsidR="00726A93">
        <w:t>chart is your perfect solution</w:t>
      </w:r>
      <w:ins w:id="64" w:author="Malina IIDA | MAQ Consulting" w:date="2017-07-21T15:35:00Z">
        <w:r w:rsidR="005F53F1">
          <w:t xml:space="preserve"> whenever you need to </w:t>
        </w:r>
      </w:ins>
      <w:del w:id="65" w:author="Malina IIDA | MAQ Consulting" w:date="2017-07-21T15:36:00Z">
        <w:r w:rsidR="00726A93" w:rsidDel="005F53F1">
          <w:delText xml:space="preserve">. </w:delText>
        </w:r>
      </w:del>
      <w:del w:id="66" w:author="Malina IIDA | MAQ Consulting" w:date="2017-07-21T15:17:00Z">
        <w:r w:rsidR="00726A93" w:rsidDel="00725401">
          <w:delText xml:space="preserve">More importantly, this </w:delText>
        </w:r>
      </w:del>
      <w:del w:id="67" w:author="Malina IIDA | MAQ Consulting" w:date="2017-07-21T15:36:00Z">
        <w:r w:rsidR="00726A93" w:rsidDel="005F53F1">
          <w:delText>custom visual</w:delText>
        </w:r>
      </w:del>
      <w:del w:id="68" w:author="Malina IIDA | MAQ Consulting" w:date="2017-07-21T15:34:00Z">
        <w:r w:rsidR="00726A93" w:rsidDel="005F53F1">
          <w:delText xml:space="preserve"> allows </w:delText>
        </w:r>
      </w:del>
      <w:del w:id="69" w:author="Malina IIDA | MAQ Consulting" w:date="2017-07-21T15:36:00Z">
        <w:r w:rsidR="00726A93" w:rsidDel="005F53F1">
          <w:delText xml:space="preserve">you </w:delText>
        </w:r>
      </w:del>
      <w:del w:id="70" w:author="Malina IIDA | MAQ Consulting" w:date="2017-07-21T15:34:00Z">
        <w:r w:rsidR="00726A93" w:rsidDel="005F53F1">
          <w:delText xml:space="preserve">to </w:delText>
        </w:r>
      </w:del>
      <w:r w:rsidR="00726A93">
        <w:t>generate</w:t>
      </w:r>
      <w:ins w:id="71" w:author="Malina IIDA | MAQ Consulting" w:date="2017-07-21T15:34:00Z">
        <w:r w:rsidR="005F53F1">
          <w:t xml:space="preserve"> insightful</w:t>
        </w:r>
      </w:ins>
      <w:r w:rsidR="00726A93">
        <w:t xml:space="preserve"> </w:t>
      </w:r>
      <w:ins w:id="72" w:author="Malina IIDA | MAQ Consulting" w:date="2017-07-21T15:35:00Z">
        <w:r w:rsidR="005F53F1">
          <w:t xml:space="preserve">and effective </w:t>
        </w:r>
      </w:ins>
      <w:del w:id="73" w:author="Malina IIDA | MAQ Consulting" w:date="2017-07-21T15:35:00Z">
        <w:r w:rsidR="00726A93" w:rsidDel="005F53F1">
          <w:delText xml:space="preserve">small multiple views across different categories, enabling effective </w:delText>
        </w:r>
      </w:del>
      <w:r w:rsidR="00726A93">
        <w:t>comparisons.</w:t>
      </w:r>
    </w:p>
    <w:p w14:paraId="1FCDDEA7" w14:textId="1B9BF5C0" w:rsidR="00726A93" w:rsidRDefault="00726A93" w:rsidP="00CC5975"/>
    <w:p w14:paraId="050338CE" w14:textId="585FB300" w:rsidR="001A690B" w:rsidRDefault="005F53F1" w:rsidP="00CC5975">
      <w:pPr>
        <w:rPr>
          <w:ins w:id="74" w:author="Malina IIDA | MAQ Consulting" w:date="2017-07-21T15:55:00Z"/>
        </w:rPr>
      </w:pPr>
      <w:bookmarkStart w:id="75" w:name="_Hlk488415180"/>
      <w:ins w:id="76" w:author="Malina IIDA | MAQ Consulting" w:date="2017-07-21T15:37:00Z">
        <w:r>
          <w:t>Le</w:t>
        </w:r>
      </w:ins>
      <w:ins w:id="77" w:author="Malina IIDA | MAQ Consulting" w:date="2017-07-21T15:38:00Z">
        <w:r>
          <w:t xml:space="preserve">t’s see Dot Plot in action. </w:t>
        </w:r>
      </w:ins>
      <w:del w:id="78" w:author="Malina IIDA | MAQ Consulting" w:date="2017-07-21T15:40:00Z">
        <w:r w:rsidR="00530DEA" w:rsidDel="00EC2C9C">
          <w:delText xml:space="preserve">Here </w:delText>
        </w:r>
      </w:del>
      <w:r w:rsidR="00530DEA">
        <w:t>I</w:t>
      </w:r>
      <w:ins w:id="79" w:author="Malina IIDA | MAQ Consulting" w:date="2017-07-21T15:40:00Z">
        <w:r w:rsidR="00EC2C9C">
          <w:t xml:space="preserve">n the visual below, </w:t>
        </w:r>
      </w:ins>
      <w:del w:id="80" w:author="Malina IIDA | MAQ Consulting" w:date="2017-07-21T15:40:00Z">
        <w:r w:rsidR="00530DEA" w:rsidDel="00EC2C9C">
          <w:delText xml:space="preserve"> vis</w:delText>
        </w:r>
        <w:r w:rsidR="0070536A" w:rsidDel="00EC2C9C">
          <w:delText xml:space="preserve">ualized the </w:delText>
        </w:r>
      </w:del>
      <w:ins w:id="81" w:author="Malina IIDA | MAQ Consulting" w:date="2017-07-21T15:41:00Z">
        <w:r w:rsidR="00EC2C9C">
          <w:t xml:space="preserve">each dot represents </w:t>
        </w:r>
      </w:ins>
      <w:ins w:id="82" w:author="Malina IIDA | MAQ Consulting" w:date="2017-07-21T15:54:00Z">
        <w:r w:rsidR="0001305F">
          <w:t xml:space="preserve">a state’s </w:t>
        </w:r>
      </w:ins>
      <w:r w:rsidR="0070536A">
        <w:t xml:space="preserve">annual </w:t>
      </w:r>
      <w:r w:rsidR="00530DEA">
        <w:t>sales data</w:t>
      </w:r>
      <w:del w:id="83" w:author="Malina IIDA | MAQ Consulting" w:date="2017-07-21T15:54:00Z">
        <w:r w:rsidR="00530DEA" w:rsidDel="0001305F">
          <w:delText xml:space="preserve"> by state</w:delText>
        </w:r>
      </w:del>
      <w:ins w:id="84" w:author="Malina IIDA | MAQ Consulting" w:date="2017-07-21T15:41:00Z">
        <w:r w:rsidR="00EC2C9C">
          <w:t xml:space="preserve">. </w:t>
        </w:r>
      </w:ins>
      <w:del w:id="85" w:author="Malina IIDA | MAQ Consulting" w:date="2017-07-21T15:41:00Z">
        <w:r w:rsidR="001A690B" w:rsidDel="00EC2C9C">
          <w:delText xml:space="preserve"> (each dot)</w:delText>
        </w:r>
        <w:r w:rsidR="00530DEA" w:rsidDel="00EC2C9C">
          <w:delText xml:space="preserve"> </w:delText>
        </w:r>
        <w:r w:rsidR="001A690B" w:rsidDel="00EC2C9C">
          <w:delText>and r</w:delText>
        </w:r>
      </w:del>
      <w:del w:id="86" w:author="Malina IIDA | MAQ Consulting" w:date="2017-07-21T15:54:00Z">
        <w:r w:rsidR="001A690B" w:rsidDel="0001305F">
          <w:delText>egion</w:delText>
        </w:r>
      </w:del>
      <w:ins w:id="87" w:author="Malina IIDA | MAQ Consulting" w:date="2017-07-21T15:54:00Z">
        <w:r w:rsidR="0001305F">
          <w:t xml:space="preserve">States in red need attention, and states in blue performed well. </w:t>
        </w:r>
      </w:ins>
      <w:del w:id="88" w:author="Malina IIDA | MAQ Consulting" w:date="2017-07-21T15:54:00Z">
        <w:r w:rsidR="001A690B" w:rsidDel="0001305F">
          <w:delText xml:space="preserve"> </w:delText>
        </w:r>
      </w:del>
      <w:del w:id="89" w:author="Malina IIDA | MAQ Consulting" w:date="2017-07-21T15:42:00Z">
        <w:r w:rsidR="0070536A" w:rsidDel="00EC2C9C">
          <w:delText>where you</w:delText>
        </w:r>
        <w:r w:rsidR="00530DEA" w:rsidDel="00EC2C9C">
          <w:delText xml:space="preserve"> can quickly tell whi</w:delText>
        </w:r>
        <w:r w:rsidR="001A690B" w:rsidDel="00EC2C9C">
          <w:delText xml:space="preserve">ch states perform </w:delText>
        </w:r>
        <w:r w:rsidR="00530DEA" w:rsidDel="00EC2C9C">
          <w:delText>better (blue) and which ones need attention (red)</w:delText>
        </w:r>
        <w:r w:rsidR="0078663B" w:rsidDel="00EC2C9C">
          <w:delText xml:space="preserve">. </w:delText>
        </w:r>
      </w:del>
      <w:ins w:id="90" w:author="Malina IIDA | MAQ Consulting" w:date="2017-07-21T15:54:00Z">
        <w:r w:rsidR="0001305F">
          <w:t>The dots’ sizes provide additional information on states’ gr</w:t>
        </w:r>
      </w:ins>
      <w:ins w:id="91" w:author="Malina IIDA | MAQ Consulting" w:date="2017-07-21T15:55:00Z">
        <w:r w:rsidR="0001305F">
          <w:t xml:space="preserve">oss margins, offering opportunities to dig deeper into the root causes of successes and failures. </w:t>
        </w:r>
      </w:ins>
      <w:del w:id="92" w:author="Malina IIDA | MAQ Consulting" w:date="2017-07-21T15:55:00Z">
        <w:r w:rsidR="0070536A" w:rsidDel="0001305F">
          <w:delText>You</w:delText>
        </w:r>
        <w:r w:rsidR="001A690B" w:rsidDel="0001305F">
          <w:delText xml:space="preserve"> can also reference the size of the bubbles to obtain information about </w:delText>
        </w:r>
        <w:r w:rsidR="0070536A" w:rsidDel="0001305F">
          <w:delText xml:space="preserve">your </w:delText>
        </w:r>
        <w:r w:rsidR="001A690B" w:rsidDel="0001305F">
          <w:delText>profit m</w:delText>
        </w:r>
        <w:r w:rsidR="0070536A" w:rsidDel="0001305F">
          <w:delText>argin so that you</w:delText>
        </w:r>
        <w:r w:rsidR="001A690B" w:rsidDel="0001305F">
          <w:delText xml:space="preserve"> can decide where to dig deeper.</w:delText>
        </w:r>
      </w:del>
    </w:p>
    <w:p w14:paraId="6A62E03D" w14:textId="0CD0EBBD" w:rsidR="0001305F" w:rsidRDefault="0001305F" w:rsidP="00CC5975">
      <w:pPr>
        <w:rPr>
          <w:ins w:id="93" w:author="Malina IIDA | MAQ Consulting" w:date="2017-07-21T15:55:00Z"/>
        </w:rPr>
      </w:pPr>
    </w:p>
    <w:p w14:paraId="45F05EFE" w14:textId="77777777" w:rsidR="0001305F" w:rsidRDefault="0001305F" w:rsidP="00CC5975"/>
    <w:bookmarkEnd w:id="75"/>
    <w:p w14:paraId="0AF05FCC" w14:textId="77777777" w:rsidR="001A690B" w:rsidRDefault="001A690B" w:rsidP="00CC5975"/>
    <w:p w14:paraId="3D2E89E8" w14:textId="0493357B" w:rsidR="00726A93" w:rsidRDefault="001A690B" w:rsidP="00CC5975">
      <w:r>
        <w:rPr>
          <w:noProof/>
        </w:rPr>
        <w:drawing>
          <wp:inline distT="0" distB="0" distL="0" distR="0" wp14:anchorId="1E776F4D" wp14:editId="7214BBC5">
            <wp:extent cx="5394960" cy="46675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2642" cy="4674209"/>
                    </a:xfrm>
                    <a:prstGeom prst="rect">
                      <a:avLst/>
                    </a:prstGeom>
                  </pic:spPr>
                </pic:pic>
              </a:graphicData>
            </a:graphic>
          </wp:inline>
        </w:drawing>
      </w:r>
    </w:p>
    <w:p w14:paraId="636F9972" w14:textId="381360F5" w:rsidR="00726A93" w:rsidRDefault="00726A93" w:rsidP="00726A93">
      <w:pPr>
        <w:jc w:val="center"/>
        <w:rPr>
          <w:noProof/>
        </w:rPr>
      </w:pPr>
    </w:p>
    <w:p w14:paraId="49DDC599" w14:textId="77777777" w:rsidR="00837D20" w:rsidRDefault="00837D20" w:rsidP="00726A93">
      <w:pPr>
        <w:jc w:val="center"/>
      </w:pPr>
    </w:p>
    <w:p w14:paraId="3915E4F3" w14:textId="77777777" w:rsidR="00726A93" w:rsidRDefault="00726A93" w:rsidP="00CC5975"/>
    <w:p w14:paraId="3E2E774D" w14:textId="081DB26E" w:rsidR="001A690B" w:rsidRDefault="001A690B" w:rsidP="001A690B">
      <w:r>
        <w:t xml:space="preserve">But wait. </w:t>
      </w:r>
      <w:ins w:id="94" w:author="Malina IIDA | MAQ Consulting" w:date="2017-07-21T16:09:00Z">
        <w:r w:rsidR="00B2721A">
          <w:t xml:space="preserve">What if digging deeper means looking at </w:t>
        </w:r>
      </w:ins>
      <w:ins w:id="95" w:author="Malina IIDA | MAQ Consulting" w:date="2017-07-21T16:16:00Z">
        <w:r w:rsidR="00431514">
          <w:t>states’ seasonal performance</w:t>
        </w:r>
      </w:ins>
      <w:ins w:id="96" w:author="Malina IIDA | MAQ Consulting" w:date="2017-07-21T16:10:00Z">
        <w:r w:rsidR="00B2721A">
          <w:t xml:space="preserve">? </w:t>
        </w:r>
      </w:ins>
      <w:del w:id="97" w:author="Malina IIDA | MAQ Consulting" w:date="2017-07-21T16:10:00Z">
        <w:r w:rsidDel="00B2721A">
          <w:delText>Since</w:delText>
        </w:r>
        <w:r w:rsidR="0070536A" w:rsidDel="00B2721A">
          <w:delText xml:space="preserve"> this view shows </w:delText>
        </w:r>
      </w:del>
      <w:del w:id="98" w:author="Malina IIDA | MAQ Consulting" w:date="2017-07-21T15:57:00Z">
        <w:r w:rsidR="0070536A" w:rsidDel="0001305F">
          <w:delText xml:space="preserve">the </w:delText>
        </w:r>
      </w:del>
      <w:del w:id="99" w:author="Malina IIDA | MAQ Consulting" w:date="2017-07-21T16:10:00Z">
        <w:r w:rsidR="0070536A" w:rsidDel="00B2721A">
          <w:delText>annual data</w:delText>
        </w:r>
        <w:r w:rsidDel="00B2721A">
          <w:delText xml:space="preserve">, </w:delText>
        </w:r>
        <w:r w:rsidR="0070536A" w:rsidDel="00B2721A">
          <w:delText xml:space="preserve">you might be </w:delText>
        </w:r>
        <w:r w:rsidDel="00B2721A">
          <w:delText>wondering if the seasonality has tainted</w:delText>
        </w:r>
        <w:r w:rsidR="0070536A" w:rsidDel="00B2721A">
          <w:delText xml:space="preserve"> your </w:delText>
        </w:r>
        <w:r w:rsidDel="00B2721A">
          <w:delText xml:space="preserve">views. </w:delText>
        </w:r>
      </w:del>
      <w:ins w:id="100" w:author="Malina IIDA | MAQ Consulting" w:date="2017-07-21T15:57:00Z">
        <w:r w:rsidR="0001305F">
          <w:t xml:space="preserve">No problem. </w:t>
        </w:r>
      </w:ins>
      <w:del w:id="101" w:author="Malina IIDA | MAQ Consulting" w:date="2017-07-21T15:57:00Z">
        <w:r w:rsidR="0070536A" w:rsidDel="0001305F">
          <w:delText>To find this out, you can</w:delText>
        </w:r>
        <w:r w:rsidDel="0001305F">
          <w:delText xml:space="preserve"> </w:delText>
        </w:r>
      </w:del>
      <w:ins w:id="102" w:author="Malina IIDA | MAQ Consulting" w:date="2017-07-21T15:57:00Z">
        <w:r w:rsidR="0001305F">
          <w:t xml:space="preserve">Simply </w:t>
        </w:r>
      </w:ins>
      <w:r w:rsidR="0070536A">
        <w:t>drag</w:t>
      </w:r>
      <w:r>
        <w:t xml:space="preserve"> the quarter field</w:t>
      </w:r>
      <w:r w:rsidR="0070536A">
        <w:t xml:space="preserve"> to the view </w:t>
      </w:r>
      <w:ins w:id="103" w:author="Malina IIDA | MAQ Consulting" w:date="2017-07-21T16:16:00Z">
        <w:r w:rsidR="00431514">
          <w:t xml:space="preserve">to </w:t>
        </w:r>
      </w:ins>
      <w:del w:id="104" w:author="Malina IIDA | MAQ Consulting" w:date="2017-07-21T15:57:00Z">
        <w:r w:rsidR="0070536A" w:rsidDel="0001305F">
          <w:delText xml:space="preserve">and </w:delText>
        </w:r>
      </w:del>
      <w:del w:id="105" w:author="Malina IIDA | MAQ Consulting" w:date="2017-07-21T16:11:00Z">
        <w:r w:rsidR="0070536A" w:rsidDel="00431514">
          <w:delText xml:space="preserve">generate </w:delText>
        </w:r>
      </w:del>
      <w:del w:id="106" w:author="Malina IIDA | MAQ Consulting" w:date="2017-07-21T16:10:00Z">
        <w:r w:rsidR="0070536A" w:rsidDel="00431514">
          <w:delText xml:space="preserve">a series of small multiples to </w:delText>
        </w:r>
      </w:del>
      <w:r w:rsidR="0070536A">
        <w:t xml:space="preserve">analyze </w:t>
      </w:r>
      <w:ins w:id="107" w:author="Malina IIDA | MAQ Consulting" w:date="2017-07-21T16:11:00Z">
        <w:r w:rsidR="00431514">
          <w:t xml:space="preserve">the data </w:t>
        </w:r>
      </w:ins>
      <w:del w:id="108" w:author="Malina IIDA | MAQ Consulting" w:date="2017-07-21T16:11:00Z">
        <w:r w:rsidR="0070536A" w:rsidDel="00431514">
          <w:delText>deeper</w:delText>
        </w:r>
      </w:del>
      <w:ins w:id="109" w:author="Malina IIDA | MAQ Consulting" w:date="2017-07-21T16:11:00Z">
        <w:r w:rsidR="00431514">
          <w:t>at a seasonal level</w:t>
        </w:r>
      </w:ins>
      <w:r w:rsidR="0070536A">
        <w:t>.</w:t>
      </w:r>
    </w:p>
    <w:p w14:paraId="6330EEC8" w14:textId="39A77548" w:rsidR="00CC5975" w:rsidRDefault="00726A93" w:rsidP="002D2507">
      <w:pPr>
        <w:pStyle w:val="NormalWeb"/>
        <w:jc w:val="center"/>
      </w:pPr>
      <w:r>
        <w:rPr>
          <w:noProof/>
        </w:rPr>
        <w:drawing>
          <wp:inline distT="0" distB="0" distL="0" distR="0" wp14:anchorId="4EA40341" wp14:editId="5EA865D2">
            <wp:extent cx="5591175" cy="2325286"/>
            <wp:effectExtent l="0" t="0" r="0" b="0"/>
            <wp:docPr id="2" name="Picture 2" descr="C:\Users\Xiaomil\AppData\Local\Microsoft\Windows\INetCache\Content.Word\Screenshot (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iaomil\AppData\Local\Microsoft\Windows\INetCache\Content.Word\Screenshot (4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91175" cy="2325286"/>
                    </a:xfrm>
                    <a:prstGeom prst="rect">
                      <a:avLst/>
                    </a:prstGeom>
                    <a:noFill/>
                    <a:ln>
                      <a:noFill/>
                    </a:ln>
                  </pic:spPr>
                </pic:pic>
              </a:graphicData>
            </a:graphic>
          </wp:inline>
        </w:drawing>
      </w:r>
    </w:p>
    <w:p w14:paraId="73969184" w14:textId="630A4050" w:rsidR="002D2507" w:rsidRDefault="0070536A" w:rsidP="00CC5975">
      <w:pPr>
        <w:pStyle w:val="NormalWeb"/>
      </w:pPr>
      <w:r>
        <w:t xml:space="preserve">Love the insights in this view? </w:t>
      </w:r>
      <w:del w:id="110" w:author="Malina IIDA | MAQ Consulting" w:date="2017-07-21T16:18:00Z">
        <w:r w:rsidDel="00431514">
          <w:delText xml:space="preserve"> </w:delText>
        </w:r>
      </w:del>
      <w:r>
        <w:t>Now let’s see how you can perform additional formatting</w:t>
      </w:r>
      <w:r w:rsidR="002D2507">
        <w:t xml:space="preserve"> and refi</w:t>
      </w:r>
      <w:r w:rsidR="003D6344">
        <w:t>nement t</w:t>
      </w:r>
      <w:r>
        <w:t xml:space="preserve">o reflect your </w:t>
      </w:r>
      <w:r w:rsidR="003D6344">
        <w:t>p</w:t>
      </w:r>
      <w:r>
        <w:t xml:space="preserve">ersonal style and preferences. Here is our formatting pane, where you can find many </w:t>
      </w:r>
      <w:del w:id="111" w:author="Malina IIDA | MAQ Consulting" w:date="2017-07-21T16:18:00Z">
        <w:r w:rsidDel="00431514">
          <w:delText xml:space="preserve">cool </w:delText>
        </w:r>
      </w:del>
      <w:ins w:id="112" w:author="Malina IIDA | MAQ Consulting" w:date="2017-07-21T16:18:00Z">
        <w:r w:rsidR="00431514">
          <w:t xml:space="preserve">fun </w:t>
        </w:r>
      </w:ins>
      <w:r>
        <w:t xml:space="preserve">formatting options, including </w:t>
      </w:r>
      <w:r w:rsidR="003D6344">
        <w:t xml:space="preserve">view orientations, </w:t>
      </w:r>
      <w:r w:rsidR="00406030">
        <w:t xml:space="preserve">split labels, </w:t>
      </w:r>
      <w:r w:rsidR="003D6344">
        <w:t>backgroun</w:t>
      </w:r>
      <w:r>
        <w:t xml:space="preserve">d shading, </w:t>
      </w:r>
      <w:r w:rsidR="003D6344">
        <w:t>gridl</w:t>
      </w:r>
      <w:r>
        <w:t>ine</w:t>
      </w:r>
      <w:del w:id="113" w:author="Malina IIDA | MAQ Consulting" w:date="2017-07-21T16:18:00Z">
        <w:r w:rsidDel="00431514">
          <w:delText>s</w:delText>
        </w:r>
      </w:del>
      <w:r>
        <w:t xml:space="preserve"> </w:t>
      </w:r>
      <w:del w:id="114" w:author="Malina IIDA | MAQ Consulting" w:date="2017-07-21T16:18:00Z">
        <w:r w:rsidDel="00431514">
          <w:delText>thickness and colors</w:delText>
        </w:r>
      </w:del>
      <w:ins w:id="115" w:author="Malina IIDA | MAQ Consulting" w:date="2017-07-21T16:18:00Z">
        <w:r w:rsidR="00431514">
          <w:t>customization</w:t>
        </w:r>
      </w:ins>
      <w:r>
        <w:t xml:space="preserve">, </w:t>
      </w:r>
      <w:ins w:id="116" w:author="Malina IIDA | MAQ Consulting" w:date="2017-07-21T16:19:00Z">
        <w:r w:rsidR="00431514">
          <w:t xml:space="preserve">and </w:t>
        </w:r>
      </w:ins>
      <w:r w:rsidR="003D6344">
        <w:t>bubble</w:t>
      </w:r>
      <w:r>
        <w:t xml:space="preserve"> colors</w:t>
      </w:r>
      <w:del w:id="117" w:author="Malina IIDA | MAQ Consulting" w:date="2017-07-21T16:19:00Z">
        <w:r w:rsidDel="00431514">
          <w:delText xml:space="preserve"> and thickness</w:delText>
        </w:r>
      </w:del>
      <w:r>
        <w:t xml:space="preserve">. </w:t>
      </w:r>
      <w:r w:rsidR="003D6344">
        <w:t xml:space="preserve">   </w:t>
      </w:r>
    </w:p>
    <w:p w14:paraId="7CAE0FAD" w14:textId="643FAD59" w:rsidR="003D6344" w:rsidDel="00296263" w:rsidRDefault="003D6344" w:rsidP="003D6344">
      <w:pPr>
        <w:pStyle w:val="NormalWeb"/>
        <w:jc w:val="center"/>
        <w:rPr>
          <w:del w:id="118" w:author="Dhikshit Konda | MAQ Software" w:date="2017-07-28T22:45:00Z"/>
        </w:rPr>
      </w:pPr>
      <w:r>
        <w:rPr>
          <w:noProof/>
        </w:rPr>
        <w:lastRenderedPageBreak/>
        <w:drawing>
          <wp:inline distT="0" distB="0" distL="0" distR="0" wp14:anchorId="4D96B51C" wp14:editId="29AEDFD2">
            <wp:extent cx="1288402" cy="412432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90972" cy="4132553"/>
                    </a:xfrm>
                    <a:prstGeom prst="rect">
                      <a:avLst/>
                    </a:prstGeom>
                  </pic:spPr>
                </pic:pic>
              </a:graphicData>
            </a:graphic>
          </wp:inline>
        </w:drawing>
      </w:r>
    </w:p>
    <w:p w14:paraId="53ADE09B" w14:textId="4CDA50C9" w:rsidR="003D6344" w:rsidDel="00945C90" w:rsidRDefault="003D6344" w:rsidP="00296263">
      <w:pPr>
        <w:pStyle w:val="NormalWeb"/>
        <w:jc w:val="center"/>
        <w:rPr>
          <w:del w:id="119" w:author="Dhikshit Konda | MAQ Software" w:date="2017-07-25T17:05:00Z"/>
        </w:rPr>
        <w:pPrChange w:id="120" w:author="Dhikshit Konda | MAQ Software" w:date="2017-07-28T22:45:00Z">
          <w:pPr>
            <w:pStyle w:val="NormalWeb"/>
            <w:jc w:val="center"/>
          </w:pPr>
        </w:pPrChange>
      </w:pPr>
    </w:p>
    <w:p w14:paraId="6949BCBB" w14:textId="79EA2C76" w:rsidR="00945C90" w:rsidRDefault="00E676A9" w:rsidP="00296263">
      <w:pPr>
        <w:pStyle w:val="NormalWeb"/>
        <w:rPr>
          <w:ins w:id="121" w:author="Dhikshit Konda | MAQ Software" w:date="2017-07-26T15:14:00Z"/>
        </w:rPr>
        <w:pPrChange w:id="122" w:author="Dhikshit Konda | MAQ Software" w:date="2017-07-28T22:45:00Z">
          <w:pPr>
            <w:pStyle w:val="NormalWeb"/>
            <w:jc w:val="center"/>
          </w:pPr>
        </w:pPrChange>
      </w:pPr>
      <w:moveToRangeStart w:id="123" w:author="Dhikshit Konda | MAQ Software" w:date="2017-07-26T15:15:00Z" w:name="move488845429"/>
      <w:moveTo w:id="124" w:author="Dhikshit Konda | MAQ Software" w:date="2017-07-26T15:15:00Z">
        <w:del w:id="125" w:author="Dhikshit Konda | MAQ Software" w:date="2017-07-28T22:45:00Z">
          <w:r w:rsidDel="00296263">
            <w:rPr>
              <w:noProof/>
            </w:rPr>
            <w:drawing>
              <wp:inline distT="0" distB="0" distL="0" distR="0" wp14:anchorId="0038BAFA" wp14:editId="248382DA">
                <wp:extent cx="5486400" cy="62952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4626" cy="6304732"/>
                        </a:xfrm>
                        <a:prstGeom prst="rect">
                          <a:avLst/>
                        </a:prstGeom>
                      </pic:spPr>
                    </pic:pic>
                  </a:graphicData>
                </a:graphic>
              </wp:inline>
            </w:drawing>
          </w:r>
        </w:del>
      </w:moveTo>
      <w:bookmarkStart w:id="126" w:name="_GoBack"/>
      <w:bookmarkEnd w:id="126"/>
      <w:moveToRangeEnd w:id="123"/>
    </w:p>
    <w:p w14:paraId="2B4CFB21" w14:textId="64F428C6" w:rsidR="00F21ADC" w:rsidRDefault="00406030" w:rsidP="00CC5975">
      <w:pPr>
        <w:pStyle w:val="NormalWeb"/>
        <w:rPr>
          <w:ins w:id="127" w:author="Dhikshit Konda | MAQ Software" w:date="2017-07-25T16:51:00Z"/>
        </w:rPr>
      </w:pPr>
      <w:del w:id="128" w:author="Dhikshit Konda | MAQ Software" w:date="2017-07-25T17:05:00Z">
        <w:r w:rsidDel="0074514E">
          <w:delText xml:space="preserve">Here is an horizontal example of the same view with light grey background shading, and category labels on the same side of the axis.   </w:delText>
        </w:r>
      </w:del>
      <w:ins w:id="129" w:author="Dhikshit Konda | MAQ Software" w:date="2017-07-25T16:51:00Z">
        <w:r w:rsidR="00F21ADC">
          <w:t xml:space="preserve">Let’s </w:t>
        </w:r>
      </w:ins>
      <w:ins w:id="130" w:author="Dhikshit Konda | MAQ Software" w:date="2017-07-28T22:44:00Z">
        <w:r w:rsidR="009945F1">
          <w:t>look at</w:t>
        </w:r>
      </w:ins>
      <w:ins w:id="131" w:author="Dhikshit Konda | MAQ Software" w:date="2017-07-25T16:51:00Z">
        <w:r w:rsidR="00F21ADC">
          <w:t xml:space="preserve"> formatting options</w:t>
        </w:r>
      </w:ins>
      <w:ins w:id="132" w:author="Dhikshit Konda | MAQ Software" w:date="2017-07-26T15:40:00Z">
        <w:r w:rsidR="00E2698E">
          <w:t xml:space="preserve"> one by one</w:t>
        </w:r>
      </w:ins>
      <w:ins w:id="133" w:author="Dhikshit Konda | MAQ Software" w:date="2017-07-25T16:51:00Z">
        <w:r w:rsidR="00F21ADC">
          <w:t>:</w:t>
        </w:r>
      </w:ins>
    </w:p>
    <w:p w14:paraId="44FA8DDF" w14:textId="5B216E0A" w:rsidR="00F21ADC" w:rsidRDefault="00F21ADC">
      <w:pPr>
        <w:pStyle w:val="ListParagraph"/>
        <w:numPr>
          <w:ilvl w:val="0"/>
          <w:numId w:val="1"/>
        </w:numPr>
        <w:rPr>
          <w:ins w:id="134" w:author="Dhikshit Konda | MAQ Software" w:date="2017-07-25T16:51:00Z"/>
        </w:rPr>
        <w:pPrChange w:id="135" w:author="Dhikshit Konda | MAQ Software" w:date="2017-07-25T16:51:00Z">
          <w:pPr>
            <w:pStyle w:val="ListParagraph"/>
            <w:numPr>
              <w:ilvl w:val="1"/>
              <w:numId w:val="1"/>
            </w:numPr>
            <w:ind w:left="1080" w:hanging="360"/>
          </w:pPr>
        </w:pPrChange>
      </w:pPr>
      <w:ins w:id="136" w:author="Dhikshit Konda | MAQ Software" w:date="2017-07-25T16:51:00Z">
        <w:r>
          <w:t>In ‘horizontal’ orientation, the orientation of Y axis labels and Parent labels can be flipped.</w:t>
        </w:r>
      </w:ins>
    </w:p>
    <w:p w14:paraId="5D891510" w14:textId="4729B085" w:rsidR="00F21ADC" w:rsidRDefault="00F21ADC">
      <w:pPr>
        <w:pStyle w:val="ListParagraph"/>
        <w:numPr>
          <w:ilvl w:val="0"/>
          <w:numId w:val="1"/>
        </w:numPr>
        <w:rPr>
          <w:ins w:id="137" w:author="Dhikshit Konda | MAQ Software" w:date="2017-07-25T16:58:00Z"/>
        </w:rPr>
        <w:pPrChange w:id="138" w:author="Dhikshit Konda | MAQ Software" w:date="2017-07-25T16:58:00Z">
          <w:pPr>
            <w:pStyle w:val="ListParagraph"/>
            <w:numPr>
              <w:ilvl w:val="1"/>
              <w:numId w:val="1"/>
            </w:numPr>
            <w:ind w:left="1080" w:hanging="360"/>
          </w:pPr>
        </w:pPrChange>
      </w:pPr>
      <w:ins w:id="139" w:author="Dhikshit Konda | MAQ Software" w:date="2017-07-25T16:58:00Z">
        <w:r>
          <w:t xml:space="preserve">Formatting options for Y axis: </w:t>
        </w:r>
        <w:r w:rsidRPr="00CE74DB">
          <w:t>Title, title text</w:t>
        </w:r>
        <w:r>
          <w:t>, Title color, Title font size</w:t>
        </w:r>
        <w:r w:rsidRPr="00CE74DB">
          <w:t>, labels, display units and decimal points</w:t>
        </w:r>
        <w:r>
          <w:t xml:space="preserve"> can be updated. The Y-axis </w:t>
        </w:r>
      </w:ins>
      <w:ins w:id="140" w:author="Dhikshit Konda | MAQ Software" w:date="2017-07-26T15:03:00Z">
        <w:r w:rsidR="00E31A13">
          <w:t>start,</w:t>
        </w:r>
      </w:ins>
      <w:ins w:id="141" w:author="Dhikshit Konda | MAQ Software" w:date="2017-07-25T16:58:00Z">
        <w:r>
          <w:t xml:space="preserve"> and end values can be changed, so no </w:t>
        </w:r>
        <w:r w:rsidRPr="00D72D11">
          <w:t>magnitude comparison</w:t>
        </w:r>
        <w:r>
          <w:t xml:space="preserve"> can be done</w:t>
        </w:r>
        <w:r w:rsidRPr="00D72D11">
          <w:t>, without having to start the y-axis from 0</w:t>
        </w:r>
      </w:ins>
      <w:ins w:id="142" w:author="Dhikshit Konda | MAQ Software" w:date="2017-07-28T22:45:00Z">
        <w:r w:rsidR="00DB7C08">
          <w:t>.</w:t>
        </w:r>
      </w:ins>
    </w:p>
    <w:p w14:paraId="0417EDBD" w14:textId="77777777" w:rsidR="00F21ADC" w:rsidRDefault="00F21ADC" w:rsidP="00F21ADC">
      <w:pPr>
        <w:pStyle w:val="ListParagraph"/>
        <w:numPr>
          <w:ilvl w:val="0"/>
          <w:numId w:val="1"/>
        </w:numPr>
        <w:rPr>
          <w:ins w:id="143" w:author="Dhikshit Konda | MAQ Software" w:date="2017-07-25T16:58:00Z"/>
        </w:rPr>
      </w:pPr>
      <w:ins w:id="144" w:author="Dhikshit Konda | MAQ Software" w:date="2017-07-25T16:58:00Z">
        <w:r>
          <w:t>Similar options are available for X-axis. Also, minimum width of each X axis label can be configured.</w:t>
        </w:r>
        <w:r w:rsidRPr="00463179">
          <w:t xml:space="preserve"> </w:t>
        </w:r>
        <w:r>
          <w:t>After updating the width if the labels cannot be accommodated, horizontal scroll bar appears.</w:t>
        </w:r>
      </w:ins>
    </w:p>
    <w:p w14:paraId="475D117D" w14:textId="5072F9E1" w:rsidR="002343D6" w:rsidRDefault="002343D6">
      <w:pPr>
        <w:pStyle w:val="ListParagraph"/>
        <w:numPr>
          <w:ilvl w:val="0"/>
          <w:numId w:val="1"/>
        </w:numPr>
        <w:rPr>
          <w:ins w:id="145" w:author="Dhikshit Konda | MAQ Software" w:date="2017-07-25T17:00:00Z"/>
        </w:rPr>
        <w:pPrChange w:id="146" w:author="Dhikshit Konda | MAQ Software" w:date="2017-07-25T17:00:00Z">
          <w:pPr>
            <w:pStyle w:val="ListParagraph"/>
            <w:numPr>
              <w:ilvl w:val="1"/>
              <w:numId w:val="1"/>
            </w:numPr>
            <w:ind w:left="1080" w:hanging="360"/>
          </w:pPr>
        </w:pPrChange>
      </w:pPr>
      <w:ins w:id="147" w:author="Dhikshit Konda | MAQ Software" w:date="2017-07-25T16:59:00Z">
        <w:r>
          <w:t xml:space="preserve">Using ‘Axis category’ settings, Axis category II labels can be flipped from top to bottom. The color and font size also can be updated. </w:t>
        </w:r>
      </w:ins>
      <w:ins w:id="148" w:author="Dhikshit Konda | MAQ Software" w:date="2017-07-25T17:00:00Z">
        <w:r>
          <w:t>In case of ‘Horizontal’</w:t>
        </w:r>
        <w:r w:rsidR="00110A89">
          <w:t xml:space="preserve"> orientation, Axis category II </w:t>
        </w:r>
        <w:r>
          <w:t>labels can be flipped from right to left.</w:t>
        </w:r>
      </w:ins>
    </w:p>
    <w:p w14:paraId="11A06AAF" w14:textId="77777777" w:rsidR="002343D6" w:rsidRDefault="002343D6" w:rsidP="002343D6">
      <w:pPr>
        <w:pStyle w:val="ListParagraph"/>
        <w:numPr>
          <w:ilvl w:val="0"/>
          <w:numId w:val="1"/>
        </w:numPr>
        <w:rPr>
          <w:ins w:id="149" w:author="Dhikshit Konda | MAQ Software" w:date="2017-07-25T17:00:00Z"/>
        </w:rPr>
      </w:pPr>
      <w:ins w:id="150" w:author="Dhikshit Konda | MAQ Software" w:date="2017-07-25T17:00:00Z">
        <w:r>
          <w:t>The background, axis and category color of graph can be modified along with the transparency.</w:t>
        </w:r>
      </w:ins>
    </w:p>
    <w:p w14:paraId="5A55B5D7" w14:textId="77777777" w:rsidR="00E575B9" w:rsidRDefault="00E575B9" w:rsidP="00E575B9">
      <w:pPr>
        <w:pStyle w:val="ListParagraph"/>
        <w:numPr>
          <w:ilvl w:val="0"/>
          <w:numId w:val="1"/>
        </w:numPr>
        <w:rPr>
          <w:ins w:id="151" w:author="Dhikshit Konda | MAQ Software" w:date="2017-07-26T15:50:00Z"/>
        </w:rPr>
      </w:pPr>
      <w:ins w:id="152" w:author="Dhikshit Konda | MAQ Software" w:date="2017-07-26T15:50:00Z">
        <w:r w:rsidRPr="00E575B9">
          <w:t>The axis and category tick marks can be shown or hidden. The color, thickness of axis and category tick marks can be updated. Similar options are available for grid lines as well.</w:t>
        </w:r>
      </w:ins>
    </w:p>
    <w:p w14:paraId="74C071DA" w14:textId="77777777" w:rsidR="005C35C4" w:rsidRDefault="005C35C4" w:rsidP="005C35C4">
      <w:pPr>
        <w:pStyle w:val="ListParagraph"/>
        <w:numPr>
          <w:ilvl w:val="0"/>
          <w:numId w:val="1"/>
        </w:numPr>
        <w:rPr>
          <w:ins w:id="153" w:author="Dhikshit Konda | MAQ Software" w:date="2017-07-26T15:52:00Z"/>
        </w:rPr>
      </w:pPr>
      <w:ins w:id="154" w:author="Dhikshit Konda | MAQ Software" w:date="2017-07-26T15:52:00Z">
        <w:r w:rsidRPr="005C35C4">
          <w:t>The color, minimum and maximum size radius, border, and transparency of the bubble can be modified according to the category.</w:t>
        </w:r>
      </w:ins>
    </w:p>
    <w:p w14:paraId="1ED56318" w14:textId="32DA1E12" w:rsidR="002343D6" w:rsidRDefault="002343D6" w:rsidP="005C35C4">
      <w:pPr>
        <w:pStyle w:val="ListParagraph"/>
        <w:numPr>
          <w:ilvl w:val="0"/>
          <w:numId w:val="1"/>
        </w:numPr>
        <w:rPr>
          <w:ins w:id="155" w:author="Dhikshit Konda | MAQ Software" w:date="2017-07-25T16:59:00Z"/>
        </w:rPr>
      </w:pPr>
      <w:ins w:id="156" w:author="Dhikshit Konda | MAQ Software" w:date="2017-07-25T17:00:00Z">
        <w:r>
          <w:t>Legend positions, font color, font size, title color, title text can be updated. The color, display units and decimal places of size legends can be updated.</w:t>
        </w:r>
      </w:ins>
    </w:p>
    <w:p w14:paraId="6A0BEBB7" w14:textId="5943ECA4" w:rsidR="0025245F" w:rsidDel="001A7708" w:rsidRDefault="001D6E8E">
      <w:pPr>
        <w:pStyle w:val="ListParagraph"/>
        <w:numPr>
          <w:ilvl w:val="0"/>
          <w:numId w:val="1"/>
        </w:numPr>
        <w:rPr>
          <w:del w:id="157" w:author="Dhikshit Konda | MAQ Software" w:date="2017-07-26T15:15:00Z"/>
        </w:rPr>
        <w:pPrChange w:id="158" w:author="Dhikshit Konda | MAQ Software" w:date="2017-07-26T15:15:00Z">
          <w:pPr>
            <w:pStyle w:val="NormalWeb"/>
          </w:pPr>
        </w:pPrChange>
      </w:pPr>
      <w:ins w:id="159" w:author="Dhikshit Konda | MAQ Software" w:date="2017-07-25T17:01:00Z">
        <w:r>
          <w:t>If a measure is selected instead of category in ‘Legend’ field, legend disappears and Gradient colors option will appear. The color of each bubble will be a different gradient ranging from minimum color to maximum color provided in the ‘Gradient colors’ option.</w:t>
        </w:r>
      </w:ins>
    </w:p>
    <w:p w14:paraId="11F489C8" w14:textId="56ADAA01" w:rsidR="002D2507" w:rsidDel="001A7708" w:rsidRDefault="002D2507">
      <w:pPr>
        <w:pStyle w:val="ListParagraph"/>
        <w:numPr>
          <w:ilvl w:val="0"/>
          <w:numId w:val="1"/>
        </w:numPr>
        <w:rPr>
          <w:del w:id="160" w:author="Dhikshit Konda | MAQ Software" w:date="2017-07-26T15:15:00Z"/>
        </w:rPr>
        <w:pPrChange w:id="161" w:author="Dhikshit Konda | MAQ Software" w:date="2017-07-26T15:15:00Z">
          <w:pPr>
            <w:pStyle w:val="NormalWeb"/>
          </w:pPr>
        </w:pPrChange>
      </w:pPr>
      <w:moveFromRangeStart w:id="162" w:author="Dhikshit Konda | MAQ Software" w:date="2017-07-26T15:15:00Z" w:name="move488845429"/>
      <w:moveFrom w:id="163" w:author="Dhikshit Konda | MAQ Software" w:date="2017-07-26T15:15:00Z">
        <w:r w:rsidDel="00E676A9">
          <w:rPr>
            <w:noProof/>
          </w:rPr>
          <w:drawing>
            <wp:inline distT="0" distB="0" distL="0" distR="0" wp14:anchorId="28E8F567" wp14:editId="2970B018">
              <wp:extent cx="5486400" cy="62952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4626" cy="6304732"/>
                      </a:xfrm>
                      <a:prstGeom prst="rect">
                        <a:avLst/>
                      </a:prstGeom>
                    </pic:spPr>
                  </pic:pic>
                </a:graphicData>
              </a:graphic>
            </wp:inline>
          </w:drawing>
        </w:r>
      </w:moveFrom>
      <w:moveFromRangeEnd w:id="162"/>
    </w:p>
    <w:p w14:paraId="26A109A6" w14:textId="77777777" w:rsidR="002D2507" w:rsidRDefault="002D2507">
      <w:pPr>
        <w:pStyle w:val="ListParagraph"/>
        <w:numPr>
          <w:ilvl w:val="0"/>
          <w:numId w:val="1"/>
        </w:numPr>
        <w:pPrChange w:id="164" w:author="Dhikshit Konda | MAQ Software" w:date="2017-07-26T15:15:00Z">
          <w:pPr>
            <w:pStyle w:val="NormalWeb"/>
          </w:pPr>
        </w:pPrChange>
      </w:pPr>
    </w:p>
    <w:p w14:paraId="10A69D74" w14:textId="1821B862" w:rsidR="00406030" w:rsidDel="00B35C68" w:rsidRDefault="00406030" w:rsidP="00CC5975">
      <w:pPr>
        <w:pStyle w:val="NormalWeb"/>
        <w:rPr>
          <w:del w:id="165" w:author="Dhikshit Konda | MAQ Software" w:date="2017-07-28T22:43:00Z"/>
        </w:rPr>
      </w:pPr>
      <w:del w:id="166" w:author="Dhikshit Konda | MAQ Software" w:date="2017-07-28T22:43:00Z">
        <w:r w:rsidDel="00B35C68">
          <w:lastRenderedPageBreak/>
          <w:delText>Interested</w:delText>
        </w:r>
      </w:del>
      <w:ins w:id="167" w:author="Malina IIDA | MAQ Consulting" w:date="2017-07-21T16:17:00Z">
        <w:del w:id="168" w:author="Dhikshit Konda | MAQ Software" w:date="2017-07-28T22:43:00Z">
          <w:r w:rsidR="00431514" w:rsidDel="00B35C68">
            <w:delText xml:space="preserve"> in seeing what Dot Plot can do for you</w:delText>
          </w:r>
        </w:del>
      </w:ins>
      <w:del w:id="169" w:author="Dhikshit Konda | MAQ Software" w:date="2017-07-28T22:43:00Z">
        <w:r w:rsidDel="00B35C68">
          <w:delText xml:space="preserve">?  </w:delText>
        </w:r>
        <w:r w:rsidRPr="00BC503F" w:rsidDel="00B35C68">
          <w:rPr>
            <w:u w:val="single"/>
          </w:rPr>
          <w:delText>Download</w:delText>
        </w:r>
        <w:r w:rsidDel="00B35C68">
          <w:delText xml:space="preserve"> this pbix file for examples or </w:delText>
        </w:r>
        <w:r w:rsidR="00BC503F" w:rsidDel="00B35C68">
          <w:rPr>
            <w:u w:val="single"/>
          </w:rPr>
          <w:delText>visit</w:delText>
        </w:r>
        <w:r w:rsidR="00BC503F" w:rsidDel="00B35C68">
          <w:delText xml:space="preserve"> </w:delText>
        </w:r>
      </w:del>
      <w:ins w:id="170" w:author="Malina IIDA | MAQ Consulting" w:date="2017-07-21T16:15:00Z">
        <w:del w:id="171" w:author="Dhikshit Konda | MAQ Software" w:date="2017-07-28T22:43:00Z">
          <w:r w:rsidR="00431514" w:rsidDel="00B35C68">
            <w:delText>the O</w:delText>
          </w:r>
        </w:del>
      </w:ins>
      <w:del w:id="172" w:author="Dhikshit Konda | MAQ Software" w:date="2017-07-28T22:43:00Z">
        <w:r w:rsidR="00BC503F" w:rsidDel="00B35C68">
          <w:delText xml:space="preserve">office </w:delText>
        </w:r>
      </w:del>
      <w:ins w:id="173" w:author="Malina IIDA | MAQ Consulting" w:date="2017-07-21T16:15:00Z">
        <w:del w:id="174" w:author="Dhikshit Konda | MAQ Software" w:date="2017-07-28T22:43:00Z">
          <w:r w:rsidR="00431514" w:rsidDel="00B35C68">
            <w:delText>S</w:delText>
          </w:r>
        </w:del>
      </w:ins>
      <w:del w:id="175" w:author="Dhikshit Konda | MAQ Software" w:date="2017-07-28T22:43:00Z">
        <w:r w:rsidR="00BC503F" w:rsidDel="00B35C68">
          <w:delText>store for more information.</w:delText>
        </w:r>
        <w:r w:rsidDel="00B35C68">
          <w:delText xml:space="preserve"> </w:delText>
        </w:r>
      </w:del>
    </w:p>
    <w:p w14:paraId="72E291DA" w14:textId="60AB3EAC" w:rsidR="00406030" w:rsidDel="00B35C68" w:rsidRDefault="00406030" w:rsidP="00CC5975">
      <w:pPr>
        <w:pStyle w:val="NormalWeb"/>
        <w:rPr>
          <w:del w:id="176" w:author="Dhikshit Konda | MAQ Software" w:date="2017-07-28T22:43:00Z"/>
        </w:rPr>
      </w:pPr>
    </w:p>
    <w:p w14:paraId="23ED12C7" w14:textId="4243A7EB" w:rsidR="00406030" w:rsidDel="000F65A8" w:rsidRDefault="00F62EF3" w:rsidP="00CC5975">
      <w:pPr>
        <w:pStyle w:val="NormalWeb"/>
        <w:rPr>
          <w:del w:id="177" w:author="Dhikshit Konda | MAQ Software" w:date="2017-07-25T17:01:00Z"/>
        </w:rPr>
      </w:pPr>
      <w:ins w:id="178" w:author="Dhikshit Konda | MAQ Software" w:date="2017-07-26T15:54:00Z">
        <w:r>
          <w:t>Thanks for watching</w:t>
        </w:r>
        <w:r w:rsidR="00FF7CB1">
          <w:t xml:space="preserve"> this video</w:t>
        </w:r>
        <w:r>
          <w:t xml:space="preserve">. </w:t>
        </w:r>
      </w:ins>
      <w:r w:rsidR="00406030">
        <w:t xml:space="preserve">This custom visual is a joint effort by MAQ and Miranda Li – Data Visualization Lead at Microsoft. </w:t>
      </w:r>
      <w:ins w:id="179" w:author="Dhikshit Konda | MAQ Software" w:date="2017-07-28T22:43:00Z">
        <w:r w:rsidR="008C6A08">
          <w:t xml:space="preserve">If you have any questions </w:t>
        </w:r>
      </w:ins>
      <w:ins w:id="180" w:author="Dhikshit Konda | MAQ Software" w:date="2017-07-28T22:44:00Z">
        <w:r w:rsidR="00B904B3">
          <w:t xml:space="preserve">about this visual, you can contact MAQ Software at </w:t>
        </w:r>
        <w:r w:rsidR="00B904B3">
          <w:fldChar w:fldCharType="begin"/>
        </w:r>
        <w:r w:rsidR="00B904B3">
          <w:instrText xml:space="preserve"> HYPERLINK "mailto:sales@maqsoftware.com" </w:instrText>
        </w:r>
        <w:r w:rsidR="00B904B3">
          <w:fldChar w:fldCharType="separate"/>
        </w:r>
      </w:ins>
      <w:r w:rsidR="00B904B3" w:rsidRPr="002173FB">
        <w:rPr>
          <w:rStyle w:val="Hyperlink"/>
        </w:rPr>
        <w:t>sales@maqsoftware.com</w:t>
      </w:r>
      <w:ins w:id="181" w:author="Dhikshit Konda | MAQ Software" w:date="2017-07-28T22:44:00Z">
        <w:r w:rsidR="00B904B3">
          <w:fldChar w:fldCharType="end"/>
        </w:r>
        <w:r w:rsidR="00B904B3">
          <w:t xml:space="preserve"> or Miranda Li.</w:t>
        </w:r>
      </w:ins>
      <w:del w:id="182" w:author="Dhikshit Konda | MAQ Software" w:date="2017-07-28T22:43:00Z">
        <w:r w:rsidR="00406030" w:rsidDel="008C6A08">
          <w:delText xml:space="preserve"> </w:delText>
        </w:r>
      </w:del>
    </w:p>
    <w:p w14:paraId="5AF2EC69" w14:textId="279BF71E" w:rsidR="00406030" w:rsidDel="000F65A8" w:rsidRDefault="00406030" w:rsidP="00CC5975">
      <w:pPr>
        <w:pStyle w:val="NormalWeb"/>
        <w:rPr>
          <w:del w:id="183" w:author="Dhikshit Konda | MAQ Software" w:date="2017-07-25T17:01:00Z"/>
        </w:rPr>
      </w:pPr>
    </w:p>
    <w:p w14:paraId="070BE956" w14:textId="2563F984" w:rsidR="00406030" w:rsidDel="000F65A8" w:rsidRDefault="00406030" w:rsidP="00CC5975">
      <w:pPr>
        <w:pStyle w:val="NormalWeb"/>
        <w:rPr>
          <w:del w:id="184" w:author="Dhikshit Konda | MAQ Software" w:date="2017-07-25T17:01:00Z"/>
        </w:rPr>
      </w:pPr>
    </w:p>
    <w:p w14:paraId="697E7A5E" w14:textId="0767F89A" w:rsidR="00406030" w:rsidDel="000F65A8" w:rsidRDefault="00406030" w:rsidP="00CC5975">
      <w:pPr>
        <w:pStyle w:val="NormalWeb"/>
        <w:rPr>
          <w:del w:id="185" w:author="Dhikshit Konda | MAQ Software" w:date="2017-07-25T17:01:00Z"/>
        </w:rPr>
      </w:pPr>
    </w:p>
    <w:p w14:paraId="6C1733F0" w14:textId="3AB8CF89" w:rsidR="00406030" w:rsidDel="000F65A8" w:rsidRDefault="00406030" w:rsidP="00CC5975">
      <w:pPr>
        <w:pStyle w:val="NormalWeb"/>
        <w:rPr>
          <w:del w:id="186" w:author="Dhikshit Konda | MAQ Software" w:date="2017-07-25T17:01:00Z"/>
        </w:rPr>
      </w:pPr>
    </w:p>
    <w:p w14:paraId="487121E9" w14:textId="372EC634" w:rsidR="00406030" w:rsidRDefault="00406030">
      <w:pPr>
        <w:pStyle w:val="NormalWeb"/>
      </w:pPr>
    </w:p>
    <w:sectPr w:rsidR="004060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alina IIDA | MAQ Consulting" w:date="2017-07-21T14:24:00Z" w:initials="MI|MC">
    <w:p w14:paraId="33C4DAE2" w14:textId="7ACB0FD1" w:rsidR="00C76DE8" w:rsidRDefault="00C76DE8">
      <w:pPr>
        <w:pStyle w:val="CommentText"/>
      </w:pPr>
      <w:r>
        <w:rPr>
          <w:rStyle w:val="CommentReference"/>
        </w:rPr>
        <w:annotationRef/>
      </w:r>
      <w:r>
        <w:t xml:space="preserve">Unless you really want these in the title, I’d suggest removing them.  </w:t>
      </w:r>
    </w:p>
  </w:comment>
  <w:comment w:id="4" w:author="Malina IIDA | MAQ Consulting" w:date="2017-07-21T14:25:00Z" w:initials="MI|MC">
    <w:p w14:paraId="0056F186" w14:textId="610EE7ED" w:rsidR="00C76DE8" w:rsidRDefault="00C76DE8">
      <w:pPr>
        <w:pStyle w:val="CommentText"/>
      </w:pPr>
      <w:r>
        <w:rPr>
          <w:rStyle w:val="CommentReference"/>
        </w:rPr>
        <w:annotationRef/>
      </w:r>
      <w:r>
        <w:t xml:space="preserve">Capitalizing for consistency. You could also put both words in lower case. </w:t>
      </w:r>
    </w:p>
  </w:comment>
  <w:comment w:id="29" w:author="Malina IIDA | MAQ Consulting" w:date="2017-07-21T14:35:00Z" w:initials="MI|MC">
    <w:p w14:paraId="28E09ACF" w14:textId="17437201" w:rsidR="00A11FE6" w:rsidRDefault="00A11FE6">
      <w:pPr>
        <w:pStyle w:val="CommentText"/>
      </w:pPr>
      <w:r>
        <w:rPr>
          <w:rStyle w:val="CommentReference"/>
        </w:rPr>
        <w:annotationRef/>
      </w:r>
      <w:r>
        <w:t xml:space="preserve">Stephen Few from Perceptual </w:t>
      </w:r>
      <w:proofErr w:type="gramStart"/>
      <w:r>
        <w:t>Edge?</w:t>
      </w:r>
      <w:proofErr w:type="gramEnd"/>
      <w:r>
        <w:t xml:space="preserve"> </w:t>
      </w:r>
      <w:hyperlink r:id="rId1" w:history="1">
        <w:r w:rsidRPr="00C74DB3">
          <w:rPr>
            <w:rStyle w:val="Hyperlink"/>
          </w:rPr>
          <w:t>https://www.perceptualedge.com/about.php</w:t>
        </w:r>
      </w:hyperlink>
      <w:r>
        <w:t xml:space="preserve"> </w:t>
      </w:r>
    </w:p>
  </w:comment>
  <w:comment w:id="41" w:author="Malina IIDA | MAQ Consulting" w:date="2017-07-21T14:56:00Z" w:initials="MI|MC">
    <w:p w14:paraId="562580CE" w14:textId="4EB1614F" w:rsidR="00E3755A" w:rsidRDefault="00E3755A">
      <w:pPr>
        <w:pStyle w:val="CommentText"/>
      </w:pPr>
      <w:r>
        <w:rPr>
          <w:rStyle w:val="CommentReference"/>
        </w:rPr>
        <w:annotationRef/>
      </w:r>
      <w:r w:rsidR="00E243E6">
        <w:rPr>
          <w:noProof/>
        </w:rPr>
        <w:t xml:space="preserve">You could quantify this if you'd like. Not sure if that would be helpful to the audience. </w:t>
      </w:r>
    </w:p>
  </w:comment>
  <w:comment w:id="53" w:author="Malina IIDA | MAQ Consulting" w:date="2017-07-21T15:22:00Z" w:initials="MI|MC">
    <w:p w14:paraId="47812EA6" w14:textId="14DB38C8" w:rsidR="00725401" w:rsidRDefault="00725401">
      <w:pPr>
        <w:pStyle w:val="CommentText"/>
      </w:pPr>
      <w:r>
        <w:rPr>
          <w:rStyle w:val="CommentReference"/>
        </w:rPr>
        <w:annotationRef/>
      </w:r>
      <w:r>
        <w:t xml:space="preserve">What do you think of the examples I inserted? I tried to flesh out the existing examples.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C4DAE2" w15:done="0"/>
  <w15:commentEx w15:paraId="0056F186" w15:done="0"/>
  <w15:commentEx w15:paraId="28E09ACF" w15:done="0"/>
  <w15:commentEx w15:paraId="562580CE" w15:done="0"/>
  <w15:commentEx w15:paraId="47812EA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C4DAE2" w16cid:durableId="1D21F1E8"/>
  <w16cid:commentId w16cid:paraId="0056F186" w16cid:durableId="1D21F1E9"/>
  <w16cid:commentId w16cid:paraId="28E09ACF" w16cid:durableId="1D21F1EA"/>
  <w16cid:commentId w16cid:paraId="562580CE" w16cid:durableId="1D21F1EB"/>
  <w16cid:commentId w16cid:paraId="47812EA6" w16cid:durableId="1D21F1E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3000509000000000000"/>
    <w:charset w:val="86"/>
    <w:family w:val="script"/>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031073"/>
    <w:multiLevelType w:val="hybridMultilevel"/>
    <w:tmpl w:val="B98223D0"/>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lina IIDA | MAQ Consulting">
    <w15:presenceInfo w15:providerId="AD" w15:userId="S-1-12-1-358162803-1135133742-2823013791-3977971447"/>
  </w15:person>
  <w15:person w15:author="Dhikshit Konda | MAQ Software">
    <w15:presenceInfo w15:providerId="None" w15:userId="Dhikshit Konda | MAQ Softwar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120"/>
    <w:rsid w:val="0001305F"/>
    <w:rsid w:val="00071A62"/>
    <w:rsid w:val="000F65A8"/>
    <w:rsid w:val="00110A89"/>
    <w:rsid w:val="00132029"/>
    <w:rsid w:val="00152C0F"/>
    <w:rsid w:val="001A690B"/>
    <w:rsid w:val="001A7708"/>
    <w:rsid w:val="001D4120"/>
    <w:rsid w:val="001D6E8E"/>
    <w:rsid w:val="00222400"/>
    <w:rsid w:val="002343D6"/>
    <w:rsid w:val="0025245F"/>
    <w:rsid w:val="00294DF3"/>
    <w:rsid w:val="00296263"/>
    <w:rsid w:val="002D2507"/>
    <w:rsid w:val="00375A2A"/>
    <w:rsid w:val="003D6344"/>
    <w:rsid w:val="00406030"/>
    <w:rsid w:val="00431514"/>
    <w:rsid w:val="00530DEA"/>
    <w:rsid w:val="005C35C4"/>
    <w:rsid w:val="005F5009"/>
    <w:rsid w:val="005F53F1"/>
    <w:rsid w:val="0070536A"/>
    <w:rsid w:val="00725401"/>
    <w:rsid w:val="00726A93"/>
    <w:rsid w:val="0074514E"/>
    <w:rsid w:val="0077274E"/>
    <w:rsid w:val="0078663B"/>
    <w:rsid w:val="007C6B9A"/>
    <w:rsid w:val="00837D20"/>
    <w:rsid w:val="00864ACD"/>
    <w:rsid w:val="008C6A08"/>
    <w:rsid w:val="00945C90"/>
    <w:rsid w:val="009916A2"/>
    <w:rsid w:val="009945F1"/>
    <w:rsid w:val="009A62E8"/>
    <w:rsid w:val="00A11FE6"/>
    <w:rsid w:val="00B2721A"/>
    <w:rsid w:val="00B35C68"/>
    <w:rsid w:val="00B904B3"/>
    <w:rsid w:val="00BC503F"/>
    <w:rsid w:val="00C76DE8"/>
    <w:rsid w:val="00CB4F4C"/>
    <w:rsid w:val="00CC5975"/>
    <w:rsid w:val="00DB7C08"/>
    <w:rsid w:val="00E243E6"/>
    <w:rsid w:val="00E2698E"/>
    <w:rsid w:val="00E31A13"/>
    <w:rsid w:val="00E3755A"/>
    <w:rsid w:val="00E575B9"/>
    <w:rsid w:val="00E676A9"/>
    <w:rsid w:val="00EC2C9C"/>
    <w:rsid w:val="00F21ADC"/>
    <w:rsid w:val="00F62EF3"/>
    <w:rsid w:val="00F93798"/>
    <w:rsid w:val="00FF7C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8DEF6"/>
  <w15:chartTrackingRefBased/>
  <w15:docId w15:val="{AB549CDC-D16B-464F-AE1D-66F28634F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4120"/>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4120"/>
    <w:pPr>
      <w:spacing w:before="100" w:beforeAutospacing="1" w:after="100" w:afterAutospacing="1"/>
    </w:pPr>
  </w:style>
  <w:style w:type="character" w:styleId="CommentReference">
    <w:name w:val="annotation reference"/>
    <w:basedOn w:val="DefaultParagraphFont"/>
    <w:uiPriority w:val="99"/>
    <w:semiHidden/>
    <w:unhideWhenUsed/>
    <w:rsid w:val="00C76DE8"/>
    <w:rPr>
      <w:sz w:val="16"/>
      <w:szCs w:val="16"/>
    </w:rPr>
  </w:style>
  <w:style w:type="paragraph" w:styleId="CommentText">
    <w:name w:val="annotation text"/>
    <w:basedOn w:val="Normal"/>
    <w:link w:val="CommentTextChar"/>
    <w:uiPriority w:val="99"/>
    <w:semiHidden/>
    <w:unhideWhenUsed/>
    <w:rsid w:val="00C76DE8"/>
    <w:rPr>
      <w:sz w:val="20"/>
      <w:szCs w:val="20"/>
    </w:rPr>
  </w:style>
  <w:style w:type="character" w:customStyle="1" w:styleId="CommentTextChar">
    <w:name w:val="Comment Text Char"/>
    <w:basedOn w:val="DefaultParagraphFont"/>
    <w:link w:val="CommentText"/>
    <w:uiPriority w:val="99"/>
    <w:semiHidden/>
    <w:rsid w:val="00C76DE8"/>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C76DE8"/>
    <w:rPr>
      <w:b/>
      <w:bCs/>
    </w:rPr>
  </w:style>
  <w:style w:type="character" w:customStyle="1" w:styleId="CommentSubjectChar">
    <w:name w:val="Comment Subject Char"/>
    <w:basedOn w:val="CommentTextChar"/>
    <w:link w:val="CommentSubject"/>
    <w:uiPriority w:val="99"/>
    <w:semiHidden/>
    <w:rsid w:val="00C76DE8"/>
    <w:rPr>
      <w:rFonts w:ascii="Calibri" w:hAnsi="Calibri" w:cs="Calibri"/>
      <w:b/>
      <w:bCs/>
      <w:sz w:val="20"/>
      <w:szCs w:val="20"/>
    </w:rPr>
  </w:style>
  <w:style w:type="paragraph" w:styleId="BalloonText">
    <w:name w:val="Balloon Text"/>
    <w:basedOn w:val="Normal"/>
    <w:link w:val="BalloonTextChar"/>
    <w:uiPriority w:val="99"/>
    <w:semiHidden/>
    <w:unhideWhenUsed/>
    <w:rsid w:val="00C76DE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6DE8"/>
    <w:rPr>
      <w:rFonts w:ascii="Segoe UI" w:hAnsi="Segoe UI" w:cs="Segoe UI"/>
      <w:sz w:val="18"/>
      <w:szCs w:val="18"/>
    </w:rPr>
  </w:style>
  <w:style w:type="character" w:styleId="Hyperlink">
    <w:name w:val="Hyperlink"/>
    <w:basedOn w:val="DefaultParagraphFont"/>
    <w:uiPriority w:val="99"/>
    <w:unhideWhenUsed/>
    <w:rsid w:val="00A11FE6"/>
    <w:rPr>
      <w:color w:val="0563C1" w:themeColor="hyperlink"/>
      <w:u w:val="single"/>
    </w:rPr>
  </w:style>
  <w:style w:type="character" w:styleId="UnresolvedMention">
    <w:name w:val="Unresolved Mention"/>
    <w:basedOn w:val="DefaultParagraphFont"/>
    <w:uiPriority w:val="99"/>
    <w:semiHidden/>
    <w:unhideWhenUsed/>
    <w:rsid w:val="00A11FE6"/>
    <w:rPr>
      <w:color w:val="808080"/>
      <w:shd w:val="clear" w:color="auto" w:fill="E6E6E6"/>
    </w:rPr>
  </w:style>
  <w:style w:type="paragraph" w:styleId="Revision">
    <w:name w:val="Revision"/>
    <w:hidden/>
    <w:uiPriority w:val="99"/>
    <w:semiHidden/>
    <w:rsid w:val="00E3755A"/>
    <w:pPr>
      <w:spacing w:after="0" w:line="240" w:lineRule="auto"/>
    </w:pPr>
    <w:rPr>
      <w:rFonts w:ascii="Calibri" w:hAnsi="Calibri" w:cs="Calibri"/>
    </w:rPr>
  </w:style>
  <w:style w:type="paragraph" w:styleId="ListParagraph">
    <w:name w:val="List Paragraph"/>
    <w:basedOn w:val="Normal"/>
    <w:uiPriority w:val="34"/>
    <w:qFormat/>
    <w:rsid w:val="00F21ADC"/>
    <w:pPr>
      <w:spacing w:after="160" w:line="259" w:lineRule="auto"/>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39287">
      <w:bodyDiv w:val="1"/>
      <w:marLeft w:val="0"/>
      <w:marRight w:val="0"/>
      <w:marTop w:val="0"/>
      <w:marBottom w:val="0"/>
      <w:divBdr>
        <w:top w:val="none" w:sz="0" w:space="0" w:color="auto"/>
        <w:left w:val="none" w:sz="0" w:space="0" w:color="auto"/>
        <w:bottom w:val="none" w:sz="0" w:space="0" w:color="auto"/>
        <w:right w:val="none" w:sz="0" w:space="0" w:color="auto"/>
      </w:divBdr>
    </w:div>
    <w:div w:id="131402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perceptualedge.com/about.php"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1523</TotalTime>
  <Pages>4</Pages>
  <Words>723</Words>
  <Characters>4123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Miranda Li</dc:creator>
  <cp:keywords/>
  <dc:description/>
  <cp:lastModifiedBy>Dhikshit Konda | MAQ Software</cp:lastModifiedBy>
  <cp:revision>63</cp:revision>
  <dcterms:created xsi:type="dcterms:W3CDTF">2017-07-26T09:44:00Z</dcterms:created>
  <dcterms:modified xsi:type="dcterms:W3CDTF">2017-07-28T17:15:00Z</dcterms:modified>
</cp:coreProperties>
</file>