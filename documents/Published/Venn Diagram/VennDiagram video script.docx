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D1544E" w14:textId="77777777" w:rsidR="00A33417" w:rsidRDefault="00A33417" w:rsidP="00A33417">
      <w:r>
        <w:t>Hello everyone</w:t>
      </w:r>
      <w:ins w:id="0" w:author="Malina IIDA | MAQ Consulting" w:date="2017-06-29T08:55:00Z">
        <w:r w:rsidR="00F37D8C">
          <w:t>.</w:t>
        </w:r>
      </w:ins>
      <w:del w:id="1" w:author="Malina IIDA | MAQ Consulting" w:date="2017-06-29T08:55:00Z">
        <w:r w:rsidDel="00F37D8C">
          <w:delText>,</w:delText>
        </w:r>
      </w:del>
      <w:r>
        <w:t xml:space="preserve"> </w:t>
      </w:r>
      <w:ins w:id="2" w:author="Malina IIDA | MAQ Consulting" w:date="2017-06-29T08:55:00Z">
        <w:r w:rsidR="00F37D8C">
          <w:t>T</w:t>
        </w:r>
      </w:ins>
      <w:del w:id="3" w:author="Malina IIDA | MAQ Consulting" w:date="2017-06-29T08:55:00Z">
        <w:r w:rsidDel="00F37D8C">
          <w:delText>t</w:delText>
        </w:r>
      </w:del>
      <w:r>
        <w:t xml:space="preserve">oday we </w:t>
      </w:r>
      <w:del w:id="4" w:author="Malina IIDA | MAQ Consulting" w:date="2017-06-29T08:55:00Z">
        <w:r w:rsidDel="00F37D8C">
          <w:delText xml:space="preserve">are going to </w:delText>
        </w:r>
      </w:del>
      <w:ins w:id="5" w:author="Malina IIDA | MAQ Consulting" w:date="2017-06-29T08:55:00Z">
        <w:r w:rsidR="00F37D8C">
          <w:t xml:space="preserve">will </w:t>
        </w:r>
      </w:ins>
      <w:r>
        <w:t xml:space="preserve">look at </w:t>
      </w:r>
      <w:ins w:id="6" w:author="Malina IIDA | MAQ Consulting" w:date="2017-06-29T08:55:00Z">
        <w:r w:rsidR="00F37D8C">
          <w:t xml:space="preserve">a </w:t>
        </w:r>
      </w:ins>
      <w:r>
        <w:t>new custom visual</w:t>
      </w:r>
      <w:ins w:id="7" w:author="Malina IIDA | MAQ Consulting" w:date="2017-06-29T08:55:00Z">
        <w:r w:rsidR="00F37D8C">
          <w:t xml:space="preserve">, </w:t>
        </w:r>
      </w:ins>
      <w:del w:id="8" w:author="Malina IIDA | MAQ Consulting" w:date="2017-06-29T08:55:00Z">
        <w:r w:rsidDel="00F37D8C">
          <w:delText xml:space="preserve"> which many of you may be aware of, by its name. Herein presenting </w:delText>
        </w:r>
      </w:del>
      <w:r>
        <w:t>the Venn Diagram.</w:t>
      </w:r>
    </w:p>
    <w:p w14:paraId="5C9C178A" w14:textId="246058DD" w:rsidR="00A33417" w:rsidDel="00277606" w:rsidRDefault="00A33417" w:rsidP="00A33417">
      <w:pPr>
        <w:rPr>
          <w:del w:id="9" w:author="Dhikshit Konda (MAQ LLC)" w:date="2017-07-03T17:04:00Z"/>
        </w:rPr>
      </w:pPr>
      <w:r>
        <w:t>This custom visual can be used to represent</w:t>
      </w:r>
      <w:del w:id="10" w:author="Dhikshit Konda (MAQ LLC)" w:date="2017-07-03T17:01:00Z">
        <w:r w:rsidDel="001420DB">
          <w:delText>s</w:delText>
        </w:r>
      </w:del>
      <w:r>
        <w:t xml:space="preserve"> the relation</w:t>
      </w:r>
      <w:ins w:id="11" w:author="Malina IIDA | MAQ Consulting" w:date="2017-06-29T08:56:00Z">
        <w:r w:rsidR="00F37D8C">
          <w:t>ship</w:t>
        </w:r>
      </w:ins>
      <w:r>
        <w:t xml:space="preserve"> between </w:t>
      </w:r>
      <w:del w:id="12" w:author="Malina IIDA | MAQ Consulting" w:date="2017-06-29T08:56:00Z">
        <w:r w:rsidDel="00F37D8C">
          <w:delText xml:space="preserve">the </w:delText>
        </w:r>
      </w:del>
      <w:r>
        <w:t>datasets sharing a common attribute. It uses overlapping circles to illustrate the logical relationships between two or more categories</w:t>
      </w:r>
      <w:ins w:id="13" w:author="Malina IIDA | MAQ Consulting" w:date="2017-06-29T08:56:00Z">
        <w:r w:rsidR="00F37D8C">
          <w:t xml:space="preserve">. </w:t>
        </w:r>
        <w:commentRangeStart w:id="14"/>
        <w:r w:rsidR="00F37D8C">
          <w:t xml:space="preserve">You may </w:t>
        </w:r>
      </w:ins>
      <w:del w:id="15" w:author="Malina IIDA | MAQ Consulting" w:date="2017-06-29T08:56:00Z">
        <w:r w:rsidDel="00F37D8C">
          <w:delText xml:space="preserve"> but can </w:delText>
        </w:r>
      </w:del>
      <w:r>
        <w:t xml:space="preserve">display </w:t>
      </w:r>
      <w:del w:id="16" w:author="Malina IIDA | MAQ Consulting" w:date="2017-06-29T08:56:00Z">
        <w:r w:rsidDel="00F37D8C">
          <w:delText xml:space="preserve">a maximum of </w:delText>
        </w:r>
      </w:del>
      <w:ins w:id="17" w:author="Malina IIDA | MAQ Consulting" w:date="2017-06-29T08:56:00Z">
        <w:r w:rsidR="00F37D8C">
          <w:t xml:space="preserve">up to </w:t>
        </w:r>
      </w:ins>
      <w:ins w:id="18" w:author="Malina IIDA | MAQ Consulting" w:date="2017-06-29T09:13:00Z">
        <w:r w:rsidR="00C24EAA">
          <w:t>four</w:t>
        </w:r>
      </w:ins>
      <w:del w:id="19" w:author="Malina IIDA | MAQ Consulting" w:date="2017-06-29T09:13:00Z">
        <w:r w:rsidDel="00C24EAA">
          <w:delText>4</w:delText>
        </w:r>
      </w:del>
      <w:r>
        <w:t xml:space="preserve"> categories</w:t>
      </w:r>
      <w:del w:id="20" w:author="Malina IIDA | MAQ Consulting" w:date="2017-06-29T08:56:00Z">
        <w:r w:rsidDel="00F37D8C">
          <w:delText xml:space="preserve"> only</w:delText>
        </w:r>
      </w:del>
      <w:commentRangeEnd w:id="14"/>
      <w:r w:rsidR="00F37D8C">
        <w:rPr>
          <w:rStyle w:val="CommentReference"/>
        </w:rPr>
        <w:commentReference w:id="14"/>
      </w:r>
      <w:r>
        <w:t>.</w:t>
      </w:r>
    </w:p>
    <w:p w14:paraId="6B3FF5DA" w14:textId="77777777" w:rsidR="00A33417" w:rsidRDefault="00A33417" w:rsidP="00A33417"/>
    <w:p w14:paraId="0FC79B8B" w14:textId="74FCC0B2" w:rsidR="00A33417" w:rsidDel="007B6CD7" w:rsidRDefault="00A33417" w:rsidP="00A33417">
      <w:pPr>
        <w:rPr>
          <w:moveFrom w:id="21" w:author="Dhikshit Konda (MAQ LLC)" w:date="2017-07-03T17:04:00Z"/>
        </w:rPr>
      </w:pPr>
      <w:moveFromRangeStart w:id="22" w:author="Dhikshit Konda (MAQ LLC)" w:date="2017-07-03T17:04:00Z" w:name="move486864769"/>
      <w:moveFrom w:id="23" w:author="Dhikshit Konda (MAQ LLC)" w:date="2017-07-03T17:04:00Z">
        <w:r w:rsidDel="007B6CD7">
          <w:t>Let's play around with different formatting options available for this custom visual.</w:t>
        </w:r>
      </w:moveFrom>
    </w:p>
    <w:moveFromRangeEnd w:id="22"/>
    <w:p w14:paraId="308A661A" w14:textId="77777777" w:rsidR="007B6CD7" w:rsidRDefault="00556D48" w:rsidP="00A33417">
      <w:pPr>
        <w:rPr>
          <w:ins w:id="24" w:author="Dhikshit Konda (MAQ LLC)" w:date="2017-07-03T17:03:00Z"/>
        </w:rPr>
      </w:pPr>
      <w:r>
        <w:t>To</w:t>
      </w:r>
      <w:r w:rsidR="00A33417">
        <w:t xml:space="preserve"> use this visual</w:t>
      </w:r>
      <w:ins w:id="25" w:author="Malina IIDA | MAQ Consulting" w:date="2017-06-29T09:01:00Z">
        <w:r w:rsidR="00F37D8C">
          <w:t xml:space="preserve">, you must enter data in the </w:t>
        </w:r>
      </w:ins>
      <w:del w:id="26" w:author="Malina IIDA | MAQ Consulting" w:date="2017-06-29T09:01:00Z">
        <w:r w:rsidR="00A33417" w:rsidDel="00F37D8C">
          <w:delText xml:space="preserve"> </w:delText>
        </w:r>
      </w:del>
      <w:commentRangeStart w:id="27"/>
      <w:del w:id="28" w:author="Malina IIDA | MAQ Consulting" w:date="2017-06-29T09:02:00Z">
        <w:r w:rsidR="00A33417" w:rsidDel="00F37D8C">
          <w:delText xml:space="preserve">'Category' </w:delText>
        </w:r>
      </w:del>
      <w:ins w:id="29" w:author="Malina IIDA | MAQ Consulting" w:date="2017-06-29T09:14:00Z">
        <w:r w:rsidR="00C24EAA">
          <w:t>“</w:t>
        </w:r>
      </w:ins>
      <w:ins w:id="30" w:author="Malina IIDA | MAQ Consulting" w:date="2017-06-29T09:02:00Z">
        <w:r w:rsidR="00F37D8C">
          <w:t>Measure</w:t>
        </w:r>
      </w:ins>
      <w:ins w:id="31" w:author="Malina IIDA | MAQ Consulting" w:date="2017-06-29T09:14:00Z">
        <w:r w:rsidR="00C24EAA">
          <w:t>”</w:t>
        </w:r>
      </w:ins>
      <w:ins w:id="32" w:author="Malina IIDA | MAQ Consulting" w:date="2017-06-29T09:02:00Z">
        <w:r w:rsidR="00F37D8C">
          <w:t xml:space="preserve"> </w:t>
        </w:r>
      </w:ins>
      <w:del w:id="33" w:author="Malina IIDA | MAQ Consulting" w:date="2017-06-29T09:01:00Z">
        <w:r w:rsidR="00A33417" w:rsidDel="00F37D8C">
          <w:delText xml:space="preserve">data field </w:delText>
        </w:r>
      </w:del>
      <w:r w:rsidR="00A33417">
        <w:t xml:space="preserve">and </w:t>
      </w:r>
      <w:del w:id="34" w:author="Malina IIDA | MAQ Consulting" w:date="2017-06-29T09:02:00Z">
        <w:r w:rsidR="00A33417" w:rsidDel="00F37D8C">
          <w:delText xml:space="preserve">'Measure' </w:delText>
        </w:r>
      </w:del>
      <w:ins w:id="35" w:author="Malina IIDA | MAQ Consulting" w:date="2017-06-29T09:14:00Z">
        <w:r w:rsidR="00C24EAA">
          <w:t>“</w:t>
        </w:r>
      </w:ins>
      <w:ins w:id="36" w:author="Malina IIDA | MAQ Consulting" w:date="2017-06-29T09:02:00Z">
        <w:r w:rsidR="00F37D8C">
          <w:t>Category</w:t>
        </w:r>
      </w:ins>
      <w:ins w:id="37" w:author="Malina IIDA | MAQ Consulting" w:date="2017-06-29T09:14:00Z">
        <w:r w:rsidR="00C24EAA">
          <w:t>”</w:t>
        </w:r>
      </w:ins>
      <w:ins w:id="38" w:author="Malina IIDA | MAQ Consulting" w:date="2017-06-29T09:02:00Z">
        <w:r w:rsidR="00F37D8C">
          <w:t xml:space="preserve"> </w:t>
        </w:r>
      </w:ins>
      <w:commentRangeStart w:id="39"/>
      <w:r w:rsidR="00A33417">
        <w:t>data field</w:t>
      </w:r>
      <w:ins w:id="40" w:author="Malina IIDA | MAQ Consulting" w:date="2017-06-29T09:01:00Z">
        <w:r w:rsidR="00F37D8C">
          <w:t>s</w:t>
        </w:r>
      </w:ins>
      <w:del w:id="41" w:author="Malina IIDA | MAQ Consulting" w:date="2017-06-29T09:01:00Z">
        <w:r w:rsidR="00A33417" w:rsidDel="00F37D8C">
          <w:delText xml:space="preserve"> are required</w:delText>
        </w:r>
      </w:del>
      <w:commentRangeEnd w:id="27"/>
      <w:r w:rsidR="00F37D8C">
        <w:rPr>
          <w:rStyle w:val="CommentReference"/>
        </w:rPr>
        <w:commentReference w:id="27"/>
      </w:r>
      <w:r w:rsidR="00A33417">
        <w:t xml:space="preserve">. </w:t>
      </w:r>
      <w:ins w:id="42" w:author="Malina IIDA | MAQ Consulting" w:date="2017-06-29T09:01:00Z">
        <w:r w:rsidR="00F37D8C">
          <w:t xml:space="preserve">You may select </w:t>
        </w:r>
      </w:ins>
      <w:del w:id="43" w:author="Malina IIDA | MAQ Consulting" w:date="2017-06-29T09:01:00Z">
        <w:r w:rsidR="00A33417" w:rsidDel="00F37D8C">
          <w:delText xml:space="preserve">A </w:delText>
        </w:r>
      </w:del>
      <w:ins w:id="44" w:author="Malina IIDA | MAQ Consulting" w:date="2017-06-29T09:01:00Z">
        <w:r w:rsidR="00F37D8C">
          <w:t xml:space="preserve">a </w:t>
        </w:r>
      </w:ins>
      <w:r w:rsidR="00A33417">
        <w:t xml:space="preserve">single value </w:t>
      </w:r>
      <w:del w:id="45" w:author="Malina IIDA | MAQ Consulting" w:date="2017-06-29T09:01:00Z">
        <w:r w:rsidR="00A33417" w:rsidDel="00F37D8C">
          <w:delText xml:space="preserve">can be selected </w:delText>
        </w:r>
      </w:del>
      <w:r w:rsidR="00A33417">
        <w:t xml:space="preserve">in </w:t>
      </w:r>
      <w:ins w:id="46" w:author="Malina IIDA | MAQ Consulting" w:date="2017-06-29T09:01:00Z">
        <w:r w:rsidR="00F37D8C">
          <w:t xml:space="preserve">the </w:t>
        </w:r>
      </w:ins>
      <w:ins w:id="47" w:author="Malina IIDA | MAQ Consulting" w:date="2017-06-29T09:14:00Z">
        <w:r w:rsidR="00C24EAA">
          <w:t>“</w:t>
        </w:r>
      </w:ins>
      <w:ins w:id="48" w:author="Malina IIDA | MAQ Consulting" w:date="2017-06-29T09:09:00Z">
        <w:r w:rsidR="00C24EAA">
          <w:t>M</w:t>
        </w:r>
      </w:ins>
      <w:del w:id="49" w:author="Malina IIDA | MAQ Consulting" w:date="2017-06-29T09:09:00Z">
        <w:r w:rsidR="00A33417" w:rsidDel="00C24EAA">
          <w:delText>m</w:delText>
        </w:r>
      </w:del>
      <w:r w:rsidR="00A33417">
        <w:t>easure</w:t>
      </w:r>
      <w:ins w:id="50" w:author="Malina IIDA | MAQ Consulting" w:date="2017-06-29T09:14:00Z">
        <w:r w:rsidR="00C24EAA">
          <w:t>”</w:t>
        </w:r>
      </w:ins>
      <w:r w:rsidR="00A33417">
        <w:t xml:space="preserve"> data field, and </w:t>
      </w:r>
      <w:del w:id="51" w:author="Malina IIDA | MAQ Consulting" w:date="2017-06-29T09:02:00Z">
        <w:r w:rsidR="00A33417" w:rsidDel="00F37D8C">
          <w:delText xml:space="preserve">a maximum of </w:delText>
        </w:r>
      </w:del>
      <w:ins w:id="52" w:author="Malina IIDA | MAQ Consulting" w:date="2017-06-29T09:02:00Z">
        <w:r w:rsidR="00F37D8C">
          <w:t xml:space="preserve">up to </w:t>
        </w:r>
      </w:ins>
      <w:ins w:id="53" w:author="Malina IIDA | MAQ Consulting" w:date="2017-06-29T09:13:00Z">
        <w:r w:rsidR="00C24EAA">
          <w:t>four</w:t>
        </w:r>
      </w:ins>
      <w:del w:id="54" w:author="Malina IIDA | MAQ Consulting" w:date="2017-06-29T09:13:00Z">
        <w:r w:rsidR="00A33417" w:rsidDel="00C24EAA">
          <w:delText>4</w:delText>
        </w:r>
      </w:del>
      <w:r w:rsidR="00A33417">
        <w:t xml:space="preserve"> values </w:t>
      </w:r>
      <w:del w:id="55" w:author="Malina IIDA | MAQ Consulting" w:date="2017-06-29T09:02:00Z">
        <w:r w:rsidR="00A33417" w:rsidDel="00F37D8C">
          <w:delText xml:space="preserve">can be selected </w:delText>
        </w:r>
      </w:del>
      <w:r w:rsidR="00A33417">
        <w:t xml:space="preserve">in </w:t>
      </w:r>
      <w:ins w:id="56" w:author="Malina IIDA | MAQ Consulting" w:date="2017-06-29T09:02:00Z">
        <w:r w:rsidR="00F37D8C">
          <w:t xml:space="preserve">the </w:t>
        </w:r>
      </w:ins>
      <w:ins w:id="57" w:author="Malina IIDA | MAQ Consulting" w:date="2017-06-29T09:14:00Z">
        <w:r w:rsidR="00C24EAA">
          <w:t>“</w:t>
        </w:r>
      </w:ins>
      <w:ins w:id="58" w:author="Malina IIDA | MAQ Consulting" w:date="2017-06-29T09:09:00Z">
        <w:r w:rsidR="00C24EAA">
          <w:t>C</w:t>
        </w:r>
      </w:ins>
      <w:del w:id="59" w:author="Malina IIDA | MAQ Consulting" w:date="2017-06-29T09:09:00Z">
        <w:r w:rsidR="00A33417" w:rsidDel="00C24EAA">
          <w:delText>c</w:delText>
        </w:r>
      </w:del>
      <w:r w:rsidR="00A33417">
        <w:t>ategory</w:t>
      </w:r>
      <w:ins w:id="60" w:author="Malina IIDA | MAQ Consulting" w:date="2017-06-29T09:14:00Z">
        <w:r w:rsidR="00C24EAA">
          <w:t>”</w:t>
        </w:r>
      </w:ins>
      <w:r w:rsidR="00A33417">
        <w:t xml:space="preserve"> data field.</w:t>
      </w:r>
    </w:p>
    <w:p w14:paraId="1F7958A3" w14:textId="77777777" w:rsidR="007B6CD7" w:rsidRDefault="007B6CD7" w:rsidP="007B6CD7">
      <w:pPr>
        <w:rPr>
          <w:moveTo w:id="61" w:author="Dhikshit Konda (MAQ LLC)" w:date="2017-07-03T17:04:00Z"/>
        </w:rPr>
      </w:pPr>
      <w:moveToRangeStart w:id="62" w:author="Dhikshit Konda (MAQ LLC)" w:date="2017-07-03T17:04:00Z" w:name="move486864769"/>
      <w:moveTo w:id="63" w:author="Dhikshit Konda (MAQ LLC)" w:date="2017-07-03T17:04:00Z">
        <w:r>
          <w:t>Let's play around with different formatting options available for this custom visual.</w:t>
        </w:r>
      </w:moveTo>
    </w:p>
    <w:moveToRangeEnd w:id="62"/>
    <w:p w14:paraId="77A6D3F9" w14:textId="604C556D" w:rsidR="00A33417" w:rsidRDefault="00A33417" w:rsidP="00A33417">
      <w:pPr>
        <w:rPr>
          <w:ins w:id="64" w:author="Dhikshit Konda (MAQ LLC)" w:date="2017-07-03T17:36:00Z"/>
        </w:rPr>
      </w:pPr>
      <w:r>
        <w:t xml:space="preserve"> Select the custom visual and then click on </w:t>
      </w:r>
      <w:ins w:id="65" w:author="Malina IIDA | MAQ Consulting" w:date="2017-06-29T09:14:00Z">
        <w:r w:rsidR="00C24EAA">
          <w:t>“</w:t>
        </w:r>
      </w:ins>
      <w:ins w:id="66" w:author="Malina IIDA | MAQ Consulting" w:date="2017-06-29T09:13:00Z">
        <w:r w:rsidR="00C24EAA">
          <w:t>F</w:t>
        </w:r>
      </w:ins>
      <w:del w:id="67" w:author="Malina IIDA | MAQ Consulting" w:date="2017-06-29T09:13:00Z">
        <w:r w:rsidDel="00C24EAA">
          <w:delText>f</w:delText>
        </w:r>
      </w:del>
      <w:r>
        <w:t xml:space="preserve">ormat </w:t>
      </w:r>
      <w:ins w:id="68" w:author="Malina IIDA | MAQ Consulting" w:date="2017-06-29T09:13:00Z">
        <w:r w:rsidR="00C24EAA">
          <w:t>O</w:t>
        </w:r>
      </w:ins>
      <w:del w:id="69" w:author="Malina IIDA | MAQ Consulting" w:date="2017-06-29T09:13:00Z">
        <w:r w:rsidDel="00C24EAA">
          <w:delText>o</w:delText>
        </w:r>
      </w:del>
      <w:r>
        <w:t>ption</w:t>
      </w:r>
      <w:ins w:id="70" w:author="Malina IIDA | MAQ Consulting" w:date="2017-06-29T09:14:00Z">
        <w:r w:rsidR="00C24EAA">
          <w:t>”</w:t>
        </w:r>
      </w:ins>
      <w:r>
        <w:t xml:space="preserve"> under </w:t>
      </w:r>
      <w:ins w:id="71" w:author="Malina IIDA | MAQ Consulting" w:date="2017-06-29T09:14:00Z">
        <w:r w:rsidR="00C24EAA">
          <w:t>“</w:t>
        </w:r>
      </w:ins>
      <w:ins w:id="72" w:author="Malina IIDA | MAQ Consulting" w:date="2017-06-29T09:13:00Z">
        <w:r w:rsidR="00C24EAA">
          <w:t>V</w:t>
        </w:r>
      </w:ins>
      <w:del w:id="73" w:author="Malina IIDA | MAQ Consulting" w:date="2017-06-29T09:13:00Z">
        <w:r w:rsidDel="00C24EAA">
          <w:delText>v</w:delText>
        </w:r>
      </w:del>
      <w:r>
        <w:t>isualizations</w:t>
      </w:r>
      <w:ins w:id="74" w:author="Malina IIDA | MAQ Consulting" w:date="2017-06-29T09:03:00Z">
        <w:r w:rsidR="00F37D8C">
          <w:t>.</w:t>
        </w:r>
      </w:ins>
      <w:ins w:id="75" w:author="Malina IIDA | MAQ Consulting" w:date="2017-06-29T09:14:00Z">
        <w:r w:rsidR="00C24EAA">
          <w:t>”</w:t>
        </w:r>
      </w:ins>
      <w:ins w:id="76" w:author="Malina IIDA | MAQ Consulting" w:date="2017-06-29T09:03:00Z">
        <w:r w:rsidR="00F37D8C">
          <w:t xml:space="preserve"> </w:t>
        </w:r>
      </w:ins>
      <w:del w:id="77" w:author="Malina IIDA | MAQ Consulting" w:date="2017-06-29T09:04:00Z">
        <w:r w:rsidDel="00F37D8C">
          <w:delText xml:space="preserve"> where y</w:delText>
        </w:r>
      </w:del>
      <w:ins w:id="78" w:author="Malina IIDA | MAQ Consulting" w:date="2017-06-29T09:04:00Z">
        <w:r w:rsidR="00F37D8C">
          <w:t>Y</w:t>
        </w:r>
      </w:ins>
      <w:r>
        <w:t>ou will be provided with different formatting options.</w:t>
      </w:r>
      <w:commentRangeEnd w:id="39"/>
      <w:r w:rsidR="00D57223">
        <w:rPr>
          <w:rStyle w:val="CommentReference"/>
        </w:rPr>
        <w:commentReference w:id="39"/>
      </w:r>
    </w:p>
    <w:p w14:paraId="2E836647" w14:textId="77777777" w:rsidR="00DC66BB" w:rsidRDefault="00DC66BB" w:rsidP="00DC66BB">
      <w:pPr>
        <w:rPr>
          <w:ins w:id="79" w:author="Dhikshit Konda (MAQ LLC)" w:date="2017-07-03T17:36:00Z"/>
        </w:rPr>
      </w:pPr>
      <w:ins w:id="80" w:author="Dhikshit Konda (MAQ LLC)" w:date="2017-07-03T17:36:00Z">
        <w:r>
          <w:t>‘Legend settings’ help us to update the legend position, title, colors and text size.</w:t>
        </w:r>
      </w:ins>
    </w:p>
    <w:p w14:paraId="01F78C63" w14:textId="77777777" w:rsidR="00DC66BB" w:rsidRDefault="00DC66BB" w:rsidP="00DC66BB">
      <w:pPr>
        <w:rPr>
          <w:ins w:id="81" w:author="Dhikshit Konda (MAQ LLC)" w:date="2017-07-03T17:36:00Z"/>
        </w:rPr>
      </w:pPr>
      <w:ins w:id="82" w:author="Dhikshit Konda (MAQ LLC)" w:date="2017-07-03T17:36:00Z">
        <w:r>
          <w:t>Enable or disable the legend to show or hide the legend,</w:t>
        </w:r>
      </w:ins>
    </w:p>
    <w:p w14:paraId="6B762557" w14:textId="0072FA2E" w:rsidR="00DC66BB" w:rsidDel="009A3BAD" w:rsidRDefault="00DC66BB" w:rsidP="00A33417">
      <w:pPr>
        <w:rPr>
          <w:del w:id="83" w:author="Dhikshit Konda (MAQ LLC)" w:date="2017-07-03T17:39:00Z"/>
        </w:rPr>
      </w:pPr>
    </w:p>
    <w:p w14:paraId="561EE54D" w14:textId="77777777" w:rsidR="00A33417" w:rsidRDefault="00F37D8C" w:rsidP="00A33417">
      <w:ins w:id="84" w:author="Malina IIDA | MAQ Consulting" w:date="2017-06-29T09:04:00Z">
        <w:r>
          <w:t xml:space="preserve">The </w:t>
        </w:r>
      </w:ins>
      <w:ins w:id="85" w:author="Malina IIDA | MAQ Consulting" w:date="2017-06-29T09:14:00Z">
        <w:r w:rsidR="00C24EAA">
          <w:t>“</w:t>
        </w:r>
      </w:ins>
      <w:r w:rsidR="00A33417">
        <w:t>Object Color</w:t>
      </w:r>
      <w:ins w:id="86" w:author="Malina IIDA | MAQ Consulting" w:date="2017-06-29T09:14:00Z">
        <w:r w:rsidR="00C24EAA">
          <w:t>”</w:t>
        </w:r>
      </w:ins>
      <w:r w:rsidR="00A33417">
        <w:t xml:space="preserve"> setting provides </w:t>
      </w:r>
      <w:ins w:id="87" w:author="Malina IIDA | MAQ Consulting" w:date="2017-06-29T09:04:00Z">
        <w:r>
          <w:t xml:space="preserve">the </w:t>
        </w:r>
      </w:ins>
      <w:r w:rsidR="00A33417">
        <w:t>option to set the color of each circle</w:t>
      </w:r>
      <w:ins w:id="88" w:author="Malina IIDA | MAQ Consulting" w:date="2017-06-29T09:04:00Z">
        <w:r>
          <w:t xml:space="preserve">. </w:t>
        </w:r>
      </w:ins>
    </w:p>
    <w:p w14:paraId="7A4F9FE6" w14:textId="192F283A" w:rsidR="00A33417" w:rsidDel="009049DB" w:rsidRDefault="00A33417" w:rsidP="00A33417">
      <w:pPr>
        <w:rPr>
          <w:del w:id="89" w:author="Dhikshit Konda (MAQ LLC)" w:date="2017-07-03T17:40:00Z"/>
        </w:rPr>
      </w:pPr>
      <w:del w:id="90" w:author="Dhikshit Konda (MAQ LLC)" w:date="2017-07-03T17:40:00Z">
        <w:r w:rsidDel="009049DB">
          <w:delText xml:space="preserve">Further, </w:delText>
        </w:r>
      </w:del>
      <w:ins w:id="91" w:author="Malina IIDA | MAQ Consulting" w:date="2017-06-29T09:04:00Z">
        <w:del w:id="92" w:author="Dhikshit Konda (MAQ LLC)" w:date="2017-07-03T17:40:00Z">
          <w:r w:rsidR="00F37D8C" w:rsidDel="009049DB">
            <w:delText xml:space="preserve">The </w:delText>
          </w:r>
        </w:del>
      </w:ins>
      <w:ins w:id="93" w:author="Malina IIDA | MAQ Consulting" w:date="2017-06-29T09:14:00Z">
        <w:del w:id="94" w:author="Dhikshit Konda (MAQ LLC)" w:date="2017-07-03T17:40:00Z">
          <w:r w:rsidR="00C24EAA" w:rsidDel="009049DB">
            <w:delText>“</w:delText>
          </w:r>
        </w:del>
      </w:ins>
      <w:del w:id="95" w:author="Dhikshit Konda (MAQ LLC)" w:date="2017-07-03T17:40:00Z">
        <w:r w:rsidDel="009049DB">
          <w:delText>Title and Legend</w:delText>
        </w:r>
      </w:del>
      <w:ins w:id="96" w:author="Malina IIDA | MAQ Consulting" w:date="2017-06-29T09:14:00Z">
        <w:del w:id="97" w:author="Dhikshit Konda (MAQ LLC)" w:date="2017-07-03T17:40:00Z">
          <w:r w:rsidR="00C24EAA" w:rsidDel="009049DB">
            <w:delText>”</w:delText>
          </w:r>
        </w:del>
      </w:ins>
      <w:del w:id="98" w:author="Dhikshit Konda (MAQ LLC)" w:date="2017-07-03T17:40:00Z">
        <w:r w:rsidDel="009049DB">
          <w:delText xml:space="preserve"> setting lets to </w:delText>
        </w:r>
      </w:del>
      <w:ins w:id="99" w:author="Malina IIDA | MAQ Consulting" w:date="2017-06-29T09:04:00Z">
        <w:del w:id="100" w:author="Dhikshit Konda (MAQ LLC)" w:date="2017-07-03T17:40:00Z">
          <w:r w:rsidR="00F37D8C" w:rsidDel="009049DB">
            <w:delText xml:space="preserve">you </w:delText>
          </w:r>
        </w:del>
      </w:ins>
      <w:del w:id="101" w:author="Dhikshit Konda (MAQ LLC)" w:date="2017-07-03T17:40:00Z">
        <w:r w:rsidDel="009049DB">
          <w:delText xml:space="preserve">change their </w:delText>
        </w:r>
      </w:del>
      <w:ins w:id="102" w:author="Malina IIDA | MAQ Consulting" w:date="2017-06-29T09:04:00Z">
        <w:del w:id="103" w:author="Dhikshit Konda (MAQ LLC)" w:date="2017-07-03T17:40:00Z">
          <w:r w:rsidR="00C24EAA" w:rsidDel="009049DB">
            <w:delText xml:space="preserve">the circles’ </w:delText>
          </w:r>
        </w:del>
      </w:ins>
      <w:del w:id="104" w:author="Dhikshit Konda (MAQ LLC)" w:date="2017-07-03T17:40:00Z">
        <w:r w:rsidDel="009049DB">
          <w:delText>font size, color and display format.</w:delText>
        </w:r>
      </w:del>
    </w:p>
    <w:p w14:paraId="5BB62E18" w14:textId="52342D6F" w:rsidR="00630726" w:rsidRDefault="00A33417" w:rsidP="00A33417">
      <w:pPr>
        <w:rPr>
          <w:ins w:id="105" w:author="Dhikshit Konda (MAQ LLC)" w:date="2017-07-03T18:48:00Z"/>
        </w:rPr>
      </w:pPr>
      <w:del w:id="106" w:author="Malina IIDA | MAQ Consulting" w:date="2017-06-29T09:05:00Z">
        <w:r w:rsidDel="00C24EAA">
          <w:delText xml:space="preserve">Then, </w:delText>
        </w:r>
      </w:del>
      <w:ins w:id="107" w:author="Malina IIDA | MAQ Consulting" w:date="2017-06-29T09:05:00Z">
        <w:r w:rsidR="00C24EAA">
          <w:t xml:space="preserve">With the </w:t>
        </w:r>
      </w:ins>
      <w:ins w:id="108" w:author="Malina IIDA | MAQ Consulting" w:date="2017-06-29T09:14:00Z">
        <w:r w:rsidR="00C24EAA">
          <w:t>“L</w:t>
        </w:r>
      </w:ins>
      <w:del w:id="109" w:author="Malina IIDA | MAQ Consulting" w:date="2017-06-29T09:14:00Z">
        <w:r w:rsidDel="00C24EAA">
          <w:delText>l</w:delText>
        </w:r>
      </w:del>
      <w:r>
        <w:t>abel</w:t>
      </w:r>
      <w:ins w:id="110" w:author="Dhikshit Konda (MAQ LLC)" w:date="2017-07-03T17:40:00Z">
        <w:r w:rsidR="00DE4944">
          <w:t>s</w:t>
        </w:r>
      </w:ins>
      <w:ins w:id="111" w:author="Malina IIDA | MAQ Consulting" w:date="2017-06-29T09:14:00Z">
        <w:r w:rsidR="00C24EAA">
          <w:t>”</w:t>
        </w:r>
      </w:ins>
      <w:r>
        <w:t xml:space="preserve"> setting</w:t>
      </w:r>
      <w:del w:id="112" w:author="Dhikshit Konda (MAQ LLC)" w:date="2017-07-03T17:40:00Z">
        <w:r w:rsidDel="00DE4944">
          <w:delText>s</w:delText>
        </w:r>
      </w:del>
      <w:r>
        <w:t xml:space="preserve"> option</w:t>
      </w:r>
      <w:ins w:id="113" w:author="Malina IIDA | MAQ Consulting" w:date="2017-06-29T09:05:00Z">
        <w:r w:rsidR="00C24EAA">
          <w:t xml:space="preserve">, you may </w:t>
        </w:r>
      </w:ins>
      <w:del w:id="114" w:author="Malina IIDA | MAQ Consulting" w:date="2017-06-29T09:05:00Z">
        <w:r w:rsidDel="00C24EAA">
          <w:delText xml:space="preserve"> contains options such as </w:delText>
        </w:r>
      </w:del>
      <w:ins w:id="115" w:author="Malina IIDA | MAQ Consulting" w:date="2017-06-29T09:05:00Z">
        <w:r w:rsidR="00C24EAA">
          <w:t xml:space="preserve">adjust the </w:t>
        </w:r>
      </w:ins>
      <w:r>
        <w:t xml:space="preserve">font size and color of </w:t>
      </w:r>
      <w:del w:id="116" w:author="Malina IIDA | MAQ Consulting" w:date="2017-06-29T09:05:00Z">
        <w:r w:rsidDel="00C24EAA">
          <w:delText xml:space="preserve">the </w:delText>
        </w:r>
      </w:del>
      <w:ins w:id="117" w:author="Malina IIDA | MAQ Consulting" w:date="2017-06-29T09:05:00Z">
        <w:r w:rsidR="00C24EAA">
          <w:t xml:space="preserve">your </w:t>
        </w:r>
      </w:ins>
      <w:r>
        <w:t>label</w:t>
      </w:r>
      <w:ins w:id="118" w:author="Malina IIDA | MAQ Consulting" w:date="2017-06-29T09:05:00Z">
        <w:r w:rsidR="00C24EAA">
          <w:t>s</w:t>
        </w:r>
      </w:ins>
      <w:r>
        <w:t xml:space="preserve">. Also, the </w:t>
      </w:r>
      <w:ins w:id="119" w:author="Malina IIDA | MAQ Consulting" w:date="2017-06-29T09:15:00Z">
        <w:r w:rsidR="00D57223">
          <w:t>“</w:t>
        </w:r>
      </w:ins>
      <w:r>
        <w:t>Display</w:t>
      </w:r>
      <w:ins w:id="120" w:author="Malina IIDA | MAQ Consulting" w:date="2017-06-29T09:15:00Z">
        <w:r w:rsidR="00D57223">
          <w:t>”</w:t>
        </w:r>
      </w:ins>
      <w:r>
        <w:t xml:space="preserve"> mode of the label lets </w:t>
      </w:r>
      <w:ins w:id="121" w:author="Malina IIDA | MAQ Consulting" w:date="2017-06-29T09:05:00Z">
        <w:r w:rsidR="00C24EAA">
          <w:t xml:space="preserve">you </w:t>
        </w:r>
      </w:ins>
      <w:r>
        <w:t xml:space="preserve">manage the scale and precision of </w:t>
      </w:r>
      <w:ins w:id="122" w:author="Malina IIDA | MAQ Consulting" w:date="2017-06-29T09:05:00Z">
        <w:r w:rsidR="00C24EAA">
          <w:t xml:space="preserve">the displayed </w:t>
        </w:r>
      </w:ins>
      <w:r>
        <w:t>number</w:t>
      </w:r>
      <w:ins w:id="123" w:author="Malina IIDA | MAQ Consulting" w:date="2017-06-29T09:05:00Z">
        <w:r w:rsidR="00C24EAA">
          <w:t>s</w:t>
        </w:r>
      </w:ins>
      <w:del w:id="124" w:author="Malina IIDA | MAQ Consulting" w:date="2017-06-29T09:05:00Z">
        <w:r w:rsidDel="00C24EAA">
          <w:delText xml:space="preserve"> being displayed</w:delText>
        </w:r>
      </w:del>
      <w:r>
        <w:t>.</w:t>
      </w:r>
      <w:r w:rsidR="005B1225">
        <w:t xml:space="preserve"> </w:t>
      </w:r>
      <w:r>
        <w:t>(</w:t>
      </w:r>
      <w:ins w:id="125" w:author="Malina IIDA | MAQ Consulting" w:date="2017-06-29T09:05:00Z">
        <w:r w:rsidR="00C24EAA">
          <w:t>F</w:t>
        </w:r>
      </w:ins>
      <w:del w:id="126" w:author="Malina IIDA | MAQ Consulting" w:date="2017-06-29T09:05:00Z">
        <w:r w:rsidDel="00C24EAA">
          <w:delText>f</w:delText>
        </w:r>
      </w:del>
      <w:r>
        <w:t>or example</w:t>
      </w:r>
      <w:r w:rsidR="005B1225">
        <w:t>,</w:t>
      </w:r>
      <w:r>
        <w:t xml:space="preserve"> </w:t>
      </w:r>
      <w:ins w:id="127" w:author="Malina IIDA | MAQ Consulting" w:date="2017-06-29T09:05:00Z">
        <w:r w:rsidR="00C24EAA">
          <w:t xml:space="preserve">if </w:t>
        </w:r>
      </w:ins>
      <w:del w:id="128" w:author="Malina IIDA | MAQ Consulting" w:date="2017-06-29T09:05:00Z">
        <w:r w:rsidR="005B1225" w:rsidDel="00C24EAA">
          <w:delText>on</w:delText>
        </w:r>
        <w:r w:rsidDel="00C24EAA">
          <w:delText xml:space="preserve"> select</w:delText>
        </w:r>
        <w:r w:rsidR="005B1225" w:rsidDel="00C24EAA">
          <w:delText xml:space="preserve">ion of </w:delText>
        </w:r>
      </w:del>
      <w:ins w:id="129" w:author="Malina IIDA | MAQ Consulting" w:date="2017-06-29T09:05:00Z">
        <w:r w:rsidR="00C24EAA">
          <w:t xml:space="preserve">you select </w:t>
        </w:r>
      </w:ins>
      <w:r>
        <w:t>thousands</w:t>
      </w:r>
      <w:ins w:id="130" w:author="Malina IIDA | MAQ Consulting" w:date="2017-06-29T09:06:00Z">
        <w:r w:rsidR="00C24EAA">
          <w:t xml:space="preserve">, </w:t>
        </w:r>
      </w:ins>
      <w:del w:id="131" w:author="Malina IIDA | MAQ Consulting" w:date="2017-06-29T09:06:00Z">
        <w:r w:rsidDel="00C24EAA">
          <w:delText xml:space="preserve"> from the options and you can see that </w:delText>
        </w:r>
      </w:del>
      <w:r>
        <w:t xml:space="preserve">the label </w:t>
      </w:r>
      <w:del w:id="132" w:author="Malina IIDA | MAQ Consulting" w:date="2017-06-29T09:06:00Z">
        <w:r w:rsidDel="00C24EAA">
          <w:delText xml:space="preserve">got </w:delText>
        </w:r>
      </w:del>
      <w:ins w:id="133" w:author="Malina IIDA | MAQ Consulting" w:date="2017-06-29T09:06:00Z">
        <w:r w:rsidR="00C24EAA">
          <w:t xml:space="preserve">will </w:t>
        </w:r>
      </w:ins>
      <w:r>
        <w:t xml:space="preserve">converted into thousands and </w:t>
      </w:r>
      <w:ins w:id="134" w:author="Malina IIDA | MAQ Consulting" w:date="2017-06-29T09:06:00Z">
        <w:r w:rsidR="00C24EAA">
          <w:t xml:space="preserve">the </w:t>
        </w:r>
      </w:ins>
      <w:ins w:id="135" w:author="Malina IIDA | MAQ Consulting" w:date="2017-06-29T09:07:00Z">
        <w:r w:rsidR="00C24EAA">
          <w:t xml:space="preserve">number will be correct </w:t>
        </w:r>
      </w:ins>
      <w:del w:id="136" w:author="Malina IIDA | MAQ Consulting" w:date="2017-06-29T09:07:00Z">
        <w:r w:rsidDel="00C24EAA">
          <w:delText xml:space="preserve">decimal </w:delText>
        </w:r>
      </w:del>
      <w:r>
        <w:t xml:space="preserve">to </w:t>
      </w:r>
      <w:ins w:id="137" w:author="Malina IIDA | MAQ Consulting" w:date="2017-06-29T09:13:00Z">
        <w:r w:rsidR="00C24EAA">
          <w:t xml:space="preserve">two </w:t>
        </w:r>
      </w:ins>
      <w:del w:id="138" w:author="Malina IIDA | MAQ Consulting" w:date="2017-06-29T09:13:00Z">
        <w:r w:rsidDel="00C24EAA">
          <w:delText xml:space="preserve">2 </w:delText>
        </w:r>
      </w:del>
      <w:ins w:id="139" w:author="Malina IIDA | MAQ Consulting" w:date="2017-06-29T09:07:00Z">
        <w:r w:rsidR="00C24EAA">
          <w:t xml:space="preserve">decimal </w:t>
        </w:r>
      </w:ins>
      <w:r>
        <w:t xml:space="preserve">places). </w:t>
      </w:r>
      <w:ins w:id="140" w:author="Malina IIDA | MAQ Consulting" w:date="2017-06-29T09:07:00Z">
        <w:r w:rsidR="00C24EAA">
          <w:t>The b</w:t>
        </w:r>
      </w:ins>
      <w:del w:id="141" w:author="Malina IIDA | MAQ Consulting" w:date="2017-06-29T09:07:00Z">
        <w:r w:rsidDel="00C24EAA">
          <w:delText>B</w:delText>
        </w:r>
      </w:del>
      <w:r>
        <w:t xml:space="preserve">ackground option </w:t>
      </w:r>
      <w:del w:id="142" w:author="Malina IIDA | MAQ Consulting" w:date="2017-06-29T09:08:00Z">
        <w:r w:rsidDel="00C24EAA">
          <w:delText xml:space="preserve">basically </w:delText>
        </w:r>
      </w:del>
      <w:r>
        <w:t>changes the background color</w:t>
      </w:r>
      <w:del w:id="143" w:author="Malina IIDA | MAQ Consulting" w:date="2017-06-29T09:15:00Z">
        <w:r w:rsidDel="00D57223">
          <w:delText xml:space="preserve"> </w:delText>
        </w:r>
      </w:del>
      <w:del w:id="144" w:author="Malina IIDA | MAQ Consulting" w:date="2017-06-29T09:08:00Z">
        <w:r w:rsidDel="00C24EAA">
          <w:delText>of the visual</w:delText>
        </w:r>
      </w:del>
      <w:ins w:id="145" w:author="Malina IIDA | MAQ Consulting" w:date="2017-06-29T09:08:00Z">
        <w:r w:rsidR="00C24EAA">
          <w:t xml:space="preserve">, and </w:t>
        </w:r>
      </w:ins>
      <w:del w:id="146" w:author="Malina IIDA | MAQ Consulting" w:date="2017-06-29T09:08:00Z">
        <w:r w:rsidDel="00C24EAA">
          <w:delText xml:space="preserve"> while last option </w:delText>
        </w:r>
      </w:del>
      <w:r>
        <w:t>the lock aspect option will lock the aspect ratio</w:t>
      </w:r>
      <w:del w:id="147" w:author="Malina IIDA | MAQ Consulting" w:date="2017-06-29T09:08:00Z">
        <w:r w:rsidDel="00C24EAA">
          <w:delText xml:space="preserve"> of the visual</w:delText>
        </w:r>
      </w:del>
      <w:r>
        <w:t>.</w:t>
      </w:r>
    </w:p>
    <w:p w14:paraId="77F2D2F1" w14:textId="77777777" w:rsidR="00BB6A1E" w:rsidRDefault="00BB6A1E" w:rsidP="00BB6A1E">
      <w:pPr>
        <w:rPr>
          <w:ins w:id="148" w:author="Dhikshit Konda (MAQ LLC)" w:date="2017-07-03T18:48:00Z"/>
        </w:rPr>
      </w:pPr>
      <w:ins w:id="149" w:author="Dhikshit Konda (MAQ LLC)" w:date="2017-07-03T18:48:00Z">
        <w:r w:rsidRPr="00066DEC">
          <w:t xml:space="preserve">Thanks for watching our video. If you have any questions about this </w:t>
        </w:r>
        <w:r>
          <w:t>visual</w:t>
        </w:r>
        <w:r w:rsidRPr="00066DEC">
          <w:t xml:space="preserve"> or need a similar business solution, feel free to contact MAQ </w:t>
        </w:r>
        <w:r>
          <w:t>S</w:t>
        </w:r>
        <w:r w:rsidRPr="00066DEC">
          <w:t>oftware</w:t>
        </w:r>
        <w:r>
          <w:t xml:space="preserve"> at sales@maqsoftware.com</w:t>
        </w:r>
      </w:ins>
    </w:p>
    <w:p w14:paraId="36BFD248" w14:textId="77777777" w:rsidR="00BB6A1E" w:rsidRDefault="00BB6A1E" w:rsidP="00A33417">
      <w:bookmarkStart w:id="150" w:name="_GoBack"/>
      <w:bookmarkEnd w:id="150"/>
    </w:p>
    <w:sectPr w:rsidR="00BB6A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4" w:author="Malina IIDA | MAQ Consulting" w:date="2017-06-29T08:56:00Z" w:initials="MI|MC">
    <w:p w14:paraId="33B5D30E" w14:textId="77777777" w:rsidR="00F37D8C" w:rsidRDefault="00F37D8C">
      <w:pPr>
        <w:pStyle w:val="CommentText"/>
      </w:pPr>
      <w:r>
        <w:rPr>
          <w:rStyle w:val="CommentReference"/>
        </w:rPr>
        <w:annotationRef/>
      </w:r>
      <w:r>
        <w:t xml:space="preserve">Reworded to make it sound more like a positive and less like a limitation. </w:t>
      </w:r>
    </w:p>
  </w:comment>
  <w:comment w:id="27" w:author="Malina IIDA | MAQ Consulting" w:date="2017-06-29T09:03:00Z" w:initials="MI|MC">
    <w:p w14:paraId="616E87DE" w14:textId="77777777" w:rsidR="00F37D8C" w:rsidRDefault="00F37D8C">
      <w:pPr>
        <w:pStyle w:val="CommentText"/>
      </w:pPr>
      <w:r>
        <w:rPr>
          <w:rStyle w:val="CommentReference"/>
        </w:rPr>
        <w:annotationRef/>
      </w:r>
      <w:r>
        <w:t xml:space="preserve">Switched “Category” and “Measure” because this is the order the fields are discussed in later. </w:t>
      </w:r>
    </w:p>
  </w:comment>
  <w:comment w:id="39" w:author="Malina IIDA | MAQ Consulting" w:date="2017-06-29T09:15:00Z" w:initials="MI|MC">
    <w:p w14:paraId="685F29EF" w14:textId="77777777" w:rsidR="00D57223" w:rsidRDefault="00D57223">
      <w:pPr>
        <w:pStyle w:val="CommentText"/>
      </w:pPr>
      <w:r>
        <w:t xml:space="preserve">To stay consistent with your first data fields (‘Measure’ and ‘Category’), I capitalized and put quotation marks around </w:t>
      </w:r>
      <w:r>
        <w:rPr>
          <w:rStyle w:val="CommentReference"/>
        </w:rPr>
        <w:annotationRef/>
      </w:r>
      <w:r>
        <w:t xml:space="preserve"> every word/term that looked like a data field or settings option. This doesn’t matter very much for a script, but if you ever need to post the transcript it would be best if we formatted these terms consistently.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3B5D30E" w15:done="0"/>
  <w15:commentEx w15:paraId="616E87DE" w15:done="0"/>
  <w15:commentEx w15:paraId="685F29E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3B5D30E" w16cid:durableId="1CFF3F4A"/>
  <w16cid:commentId w16cid:paraId="616E87DE" w16cid:durableId="1CFF40C8"/>
  <w16cid:commentId w16cid:paraId="685F29EF" w16cid:durableId="1CFF43C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D3FA1"/>
    <w:multiLevelType w:val="hybridMultilevel"/>
    <w:tmpl w:val="AF223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B3CD4"/>
    <w:multiLevelType w:val="multilevel"/>
    <w:tmpl w:val="BB624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E55A51"/>
    <w:multiLevelType w:val="multilevel"/>
    <w:tmpl w:val="40600A8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B730AC"/>
    <w:multiLevelType w:val="multilevel"/>
    <w:tmpl w:val="E2AC69A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CE3D56"/>
    <w:multiLevelType w:val="multilevel"/>
    <w:tmpl w:val="9962D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8585F1F"/>
    <w:multiLevelType w:val="multilevel"/>
    <w:tmpl w:val="FD568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6C1610B"/>
    <w:multiLevelType w:val="multilevel"/>
    <w:tmpl w:val="539AB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604D82"/>
    <w:multiLevelType w:val="multilevel"/>
    <w:tmpl w:val="89F28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B2A1F55"/>
    <w:multiLevelType w:val="hybridMultilevel"/>
    <w:tmpl w:val="6E063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8E793B"/>
    <w:multiLevelType w:val="multilevel"/>
    <w:tmpl w:val="35EC1CE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9327759"/>
    <w:multiLevelType w:val="multilevel"/>
    <w:tmpl w:val="D598B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F5905B2"/>
    <w:multiLevelType w:val="hybridMultilevel"/>
    <w:tmpl w:val="5C106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7"/>
  </w:num>
  <w:num w:numId="5">
    <w:abstractNumId w:val="10"/>
  </w:num>
  <w:num w:numId="6">
    <w:abstractNumId w:val="1"/>
  </w:num>
  <w:num w:numId="7">
    <w:abstractNumId w:val="3"/>
  </w:num>
  <w:num w:numId="8">
    <w:abstractNumId w:val="9"/>
  </w:num>
  <w:num w:numId="9">
    <w:abstractNumId w:val="4"/>
  </w:num>
  <w:num w:numId="10">
    <w:abstractNumId w:val="11"/>
  </w:num>
  <w:num w:numId="11">
    <w:abstractNumId w:val="8"/>
  </w:num>
  <w:num w:numId="1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lina IIDA | MAQ Consulting">
    <w15:presenceInfo w15:providerId="AD" w15:userId="S-1-12-1-358162803-1135133742-2823013791-3977971447"/>
  </w15:person>
  <w15:person w15:author="Dhikshit Konda (MAQ LLC)">
    <w15:presenceInfo w15:providerId="AD" w15:userId="S-1-5-21-2146773085-903363285-719344707-196299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YwMjI3sDAzM7IwtLRQ0lEKTi0uzszPAykwqgUAYEcnrSwAAAA="/>
  </w:docVars>
  <w:rsids>
    <w:rsidRoot w:val="008A43D8"/>
    <w:rsid w:val="000448EA"/>
    <w:rsid w:val="000C585B"/>
    <w:rsid w:val="0010461C"/>
    <w:rsid w:val="00112111"/>
    <w:rsid w:val="001420DB"/>
    <w:rsid w:val="001A1469"/>
    <w:rsid w:val="00277606"/>
    <w:rsid w:val="00556D48"/>
    <w:rsid w:val="00576E3F"/>
    <w:rsid w:val="005B1225"/>
    <w:rsid w:val="005B2F9F"/>
    <w:rsid w:val="00605E58"/>
    <w:rsid w:val="00630726"/>
    <w:rsid w:val="007B6CD7"/>
    <w:rsid w:val="008A43D8"/>
    <w:rsid w:val="009049DB"/>
    <w:rsid w:val="0096169E"/>
    <w:rsid w:val="009A3BAD"/>
    <w:rsid w:val="009F2383"/>
    <w:rsid w:val="00A33417"/>
    <w:rsid w:val="00B01410"/>
    <w:rsid w:val="00BB6A1E"/>
    <w:rsid w:val="00C24EAA"/>
    <w:rsid w:val="00C42E30"/>
    <w:rsid w:val="00CC4360"/>
    <w:rsid w:val="00CF44A0"/>
    <w:rsid w:val="00D57223"/>
    <w:rsid w:val="00DC66BB"/>
    <w:rsid w:val="00DE4944"/>
    <w:rsid w:val="00DF7268"/>
    <w:rsid w:val="00F37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12661"/>
  <w15:chartTrackingRefBased/>
  <w15:docId w15:val="{55DEFC38-7AB1-4994-9D06-4D33210F9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A43D8"/>
  </w:style>
  <w:style w:type="character" w:styleId="Emphasis">
    <w:name w:val="Emphasis"/>
    <w:basedOn w:val="DefaultParagraphFont"/>
    <w:uiPriority w:val="20"/>
    <w:qFormat/>
    <w:rsid w:val="008A43D8"/>
    <w:rPr>
      <w:i/>
      <w:iCs/>
    </w:rPr>
  </w:style>
  <w:style w:type="paragraph" w:customStyle="1" w:styleId="paragraph">
    <w:name w:val="paragraph"/>
    <w:basedOn w:val="Normal"/>
    <w:rsid w:val="008A43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1">
    <w:name w:val="normaltextrun1"/>
    <w:basedOn w:val="DefaultParagraphFont"/>
    <w:rsid w:val="008A43D8"/>
  </w:style>
  <w:style w:type="character" w:customStyle="1" w:styleId="eop">
    <w:name w:val="eop"/>
    <w:basedOn w:val="DefaultParagraphFont"/>
    <w:rsid w:val="008A43D8"/>
  </w:style>
  <w:style w:type="paragraph" w:styleId="ListParagraph">
    <w:name w:val="List Paragraph"/>
    <w:basedOn w:val="Normal"/>
    <w:uiPriority w:val="34"/>
    <w:qFormat/>
    <w:rsid w:val="0063072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37D8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37D8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37D8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37D8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37D8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7D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7D8C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C24EA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499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80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478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638058"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295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91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04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3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06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745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451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067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4940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5919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9398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2679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8829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7265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4006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5739530">
                                                              <w:marLeft w:val="-210"/>
                                                              <w:marRight w:val="-7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20622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6707522">
                                                                      <w:marLeft w:val="36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01520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48902993">
                                                                      <w:marLeft w:val="36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8009416">
                                                                      <w:marLeft w:val="36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814877">
                                                                      <w:marLeft w:val="36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77269861">
                                                                      <w:marLeft w:val="36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54953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20734962">
                                                                      <w:marLeft w:val="36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35706341">
                                                                      <w:marLeft w:val="36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351977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098413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735071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4988972">
                                                                      <w:marLeft w:val="36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Pandey</dc:creator>
  <cp:keywords/>
  <dc:description/>
  <cp:lastModifiedBy>Dhikshit Konda (MAQ LLC)</cp:lastModifiedBy>
  <cp:revision>11</cp:revision>
  <dcterms:created xsi:type="dcterms:W3CDTF">2017-07-03T11:30:00Z</dcterms:created>
  <dcterms:modified xsi:type="dcterms:W3CDTF">2017-07-03T13:18:00Z</dcterms:modified>
</cp:coreProperties>
</file>