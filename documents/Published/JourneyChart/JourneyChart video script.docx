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33C5E" w14:textId="77777777" w:rsidR="0044512E" w:rsidRPr="00066DEC" w:rsidRDefault="0044512E" w:rsidP="0044512E">
      <w:pPr>
        <w:rPr>
          <w:b/>
        </w:rPr>
      </w:pPr>
      <w:r w:rsidRPr="00066DEC">
        <w:rPr>
          <w:b/>
        </w:rPr>
        <w:t>Hello everyone,</w:t>
      </w:r>
    </w:p>
    <w:p w14:paraId="5F9F85F6" w14:textId="77777777" w:rsidR="00CD0D38" w:rsidDel="002E1B46" w:rsidRDefault="0044512E" w:rsidP="00CD0D38">
      <w:pPr>
        <w:rPr>
          <w:del w:id="0" w:author="Malina IIDA | MAQ Consulting" w:date="2017-05-17T11:01:00Z"/>
        </w:rPr>
      </w:pPr>
      <w:r w:rsidRPr="00066DEC">
        <w:t xml:space="preserve">Today we are going to look at </w:t>
      </w:r>
      <w:ins w:id="1" w:author="Malina IIDA | MAQ Consulting" w:date="2017-05-17T11:01:00Z">
        <w:r w:rsidR="002E1B46">
          <w:t xml:space="preserve">a </w:t>
        </w:r>
      </w:ins>
      <w:r w:rsidRPr="00066DEC">
        <w:t>new custom visual, “</w:t>
      </w:r>
      <w:r>
        <w:t>Journey graph</w:t>
      </w:r>
      <w:ins w:id="2" w:author="Malina IIDA | MAQ Consulting" w:date="2017-05-17T11:11:00Z">
        <w:r w:rsidR="00E17EF9">
          <w:t>,</w:t>
        </w:r>
      </w:ins>
      <w:r w:rsidRPr="00066DEC">
        <w:t>”</w:t>
      </w:r>
      <w:del w:id="3" w:author="Malina IIDA | MAQ Consulting" w:date="2017-05-17T11:11:00Z">
        <w:r w:rsidRPr="00066DEC" w:rsidDel="00E17EF9">
          <w:delText>,</w:delText>
        </w:r>
      </w:del>
      <w:r w:rsidRPr="00066DEC">
        <w:t xml:space="preserve"> </w:t>
      </w:r>
    </w:p>
    <w:p w14:paraId="05E327D5" w14:textId="77777777" w:rsidR="00CD0D38" w:rsidRDefault="00CD0D38" w:rsidP="00CD0D38">
      <w:r>
        <w:t>which transform</w:t>
      </w:r>
      <w:ins w:id="4" w:author="Malina IIDA | MAQ Consulting" w:date="2017-05-17T11:01:00Z">
        <w:r w:rsidR="002E1B46">
          <w:t>s</w:t>
        </w:r>
      </w:ins>
      <w:r>
        <w:t xml:space="preserve"> dense statistical data into clear networks of categories and relationships.</w:t>
      </w:r>
    </w:p>
    <w:p w14:paraId="767BCB5A" w14:textId="77777777" w:rsidR="000856B3" w:rsidRDefault="000856B3" w:rsidP="000856B3">
      <w:pPr>
        <w:spacing w:after="0"/>
      </w:pPr>
      <w:r>
        <w:t xml:space="preserve">In this intuitive graph, nodes represent categories and vertices represent relationships between categories. The bigger the node or vertex, the larger the value. </w:t>
      </w:r>
    </w:p>
    <w:p w14:paraId="063525A6" w14:textId="77777777" w:rsidR="00445D8E" w:rsidRDefault="00445D8E" w:rsidP="000856B3">
      <w:pPr>
        <w:spacing w:after="0"/>
      </w:pPr>
    </w:p>
    <w:p w14:paraId="3FF1FEC9" w14:textId="28B8F6FE" w:rsidR="00CD0D38" w:rsidRDefault="00BA676B" w:rsidP="00D80E3A">
      <w:pPr>
        <w:spacing w:after="0"/>
        <w:rPr>
          <w:ins w:id="5" w:author="Dhikshit Konda (MAQ LLC)" w:date="2017-05-23T17:18:00Z"/>
        </w:rPr>
      </w:pPr>
      <w:r>
        <w:t xml:space="preserve">You can use the visual for numerous scenarios like </w:t>
      </w:r>
      <w:ins w:id="6" w:author="Malina IIDA | MAQ Consulting" w:date="2017-05-17T11:01:00Z">
        <w:r w:rsidR="002E1B46">
          <w:t>e</w:t>
        </w:r>
      </w:ins>
      <w:del w:id="7" w:author="Malina IIDA | MAQ Consulting" w:date="2017-05-17T11:01:00Z">
        <w:r w:rsidDel="002E1B46">
          <w:delText>E</w:delText>
        </w:r>
      </w:del>
      <w:r>
        <w:t xml:space="preserve">xplaining a process’ flow, </w:t>
      </w:r>
      <w:r w:rsidR="00123D93">
        <w:t>u</w:t>
      </w:r>
      <w:r>
        <w:t xml:space="preserve">ncovering underlying patterns, </w:t>
      </w:r>
      <w:r w:rsidR="00123D93">
        <w:t>h</w:t>
      </w:r>
      <w:r>
        <w:t xml:space="preserve">ighlighting subcategories stemming from a single source, </w:t>
      </w:r>
      <w:ins w:id="8" w:author="Malina IIDA | MAQ Consulting" w:date="2017-05-17T11:01:00Z">
        <w:r w:rsidR="002E1B46">
          <w:t xml:space="preserve">and </w:t>
        </w:r>
      </w:ins>
      <w:r w:rsidR="00123D93">
        <w:t>s</w:t>
      </w:r>
      <w:r>
        <w:t xml:space="preserve">howing the connectedness of </w:t>
      </w:r>
      <w:r w:rsidR="00D80E3A">
        <w:t>key categories</w:t>
      </w:r>
      <w:r w:rsidR="00445D8E">
        <w:t>.</w:t>
      </w:r>
    </w:p>
    <w:p w14:paraId="5AE84749" w14:textId="1C03B3A2" w:rsidR="00D56537" w:rsidRDefault="00D56537" w:rsidP="00D80E3A">
      <w:pPr>
        <w:spacing w:after="0"/>
        <w:rPr>
          <w:ins w:id="9" w:author="Dhikshit Konda (MAQ LLC)" w:date="2017-05-23T17:18:00Z"/>
        </w:rPr>
      </w:pPr>
    </w:p>
    <w:p w14:paraId="0412D0F1" w14:textId="2B5B500F" w:rsidR="00DA562C" w:rsidRDefault="00280B32" w:rsidP="00D80E3A">
      <w:pPr>
        <w:spacing w:after="0"/>
        <w:rPr>
          <w:ins w:id="10" w:author="Dhikshit Konda (MAQ LLC)" w:date="2017-05-22T16:10:00Z"/>
        </w:rPr>
      </w:pPr>
      <w:ins w:id="11" w:author="Dhikshit Konda (MAQ LLC)" w:date="2017-05-22T16:10:00Z">
        <w:r>
          <w:t>The visual supports zoom</w:t>
        </w:r>
      </w:ins>
      <w:ins w:id="12" w:author="Dhikshit Konda (MAQ LLC)" w:date="2017-05-22T16:12:00Z">
        <w:r>
          <w:t xml:space="preserve"> </w:t>
        </w:r>
      </w:ins>
      <w:ins w:id="13" w:author="Dhikshit Konda (MAQ LLC)" w:date="2017-05-23T18:40:00Z">
        <w:r w:rsidR="009315B4">
          <w:t>out , zoom in</w:t>
        </w:r>
      </w:ins>
      <w:bookmarkStart w:id="14" w:name="_GoBack"/>
      <w:bookmarkEnd w:id="14"/>
      <w:ins w:id="15" w:author="Dhikshit Konda (MAQ LLC)" w:date="2017-05-22T16:10:00Z">
        <w:r w:rsidR="00DA562C">
          <w:t xml:space="preserve"> options. </w:t>
        </w:r>
      </w:ins>
    </w:p>
    <w:p w14:paraId="7E8D1916" w14:textId="3CACD9F0" w:rsidR="00DA562C" w:rsidRDefault="00DA562C" w:rsidP="00D80E3A">
      <w:pPr>
        <w:spacing w:after="0"/>
        <w:rPr>
          <w:ins w:id="16" w:author="Dhikshit Konda (MAQ LLC)" w:date="2017-05-23T17:18:00Z"/>
        </w:rPr>
      </w:pPr>
      <w:ins w:id="17" w:author="Dhikshit Konda (MAQ LLC)" w:date="2017-05-22T16:10:00Z">
        <w:r>
          <w:t>It also supports panning option.</w:t>
        </w:r>
      </w:ins>
    </w:p>
    <w:p w14:paraId="4E319850" w14:textId="7F5F92A9" w:rsidR="00D56537" w:rsidRDefault="00D56537" w:rsidP="00D80E3A">
      <w:pPr>
        <w:spacing w:after="0"/>
        <w:rPr>
          <w:ins w:id="18" w:author="Dhikshit Konda (MAQ LLC)" w:date="2017-05-23T17:18:00Z"/>
        </w:rPr>
      </w:pPr>
    </w:p>
    <w:p w14:paraId="36144736" w14:textId="5EA9F328" w:rsidR="00152182" w:rsidRDefault="00152182" w:rsidP="00D80E3A">
      <w:pPr>
        <w:spacing w:after="0"/>
        <w:rPr>
          <w:ins w:id="19" w:author="Dhikshit Konda (MAQ LLC)" w:date="2017-05-23T17:40:00Z"/>
        </w:rPr>
      </w:pPr>
      <w:ins w:id="20" w:author="Dhikshit Konda (MAQ LLC)" w:date="2017-05-23T17:40:00Z">
        <w:r>
          <w:t xml:space="preserve">Let’s see some examples. </w:t>
        </w:r>
      </w:ins>
    </w:p>
    <w:p w14:paraId="35216EF1" w14:textId="77777777" w:rsidR="00152182" w:rsidRDefault="00152182" w:rsidP="00D80E3A">
      <w:pPr>
        <w:spacing w:after="0"/>
        <w:rPr>
          <w:ins w:id="21" w:author="Dhikshit Konda (MAQ LLC)" w:date="2017-05-23T17:40:00Z"/>
        </w:rPr>
      </w:pPr>
    </w:p>
    <w:p w14:paraId="108A580E" w14:textId="5B14552B" w:rsidR="000F15E7" w:rsidRDefault="000F15E7" w:rsidP="00D80E3A">
      <w:pPr>
        <w:spacing w:after="0"/>
        <w:rPr>
          <w:ins w:id="22" w:author="Dhikshit Konda (MAQ LLC)" w:date="2017-05-23T17:30:00Z"/>
        </w:rPr>
      </w:pPr>
      <w:ins w:id="23" w:author="Dhikshit Konda (MAQ LLC)" w:date="2017-05-23T17:18:00Z">
        <w:r>
          <w:t xml:space="preserve">Consider the scenario of </w:t>
        </w:r>
      </w:ins>
      <w:ins w:id="24" w:author="Dhikshit Konda (MAQ LLC)" w:date="2017-05-23T17:31:00Z">
        <w:r w:rsidR="0041622B">
          <w:t>Recruitment</w:t>
        </w:r>
      </w:ins>
      <w:ins w:id="25" w:author="Dhikshit Konda (MAQ LLC)" w:date="2017-05-23T17:18:00Z">
        <w:r w:rsidR="00152182">
          <w:t>:</w:t>
        </w:r>
        <w:r>
          <w:t xml:space="preserve"> If you want to display different </w:t>
        </w:r>
      </w:ins>
      <w:ins w:id="26" w:author="Dhikshit Konda (MAQ LLC)" w:date="2017-05-23T17:19:00Z">
        <w:r>
          <w:t>phases</w:t>
        </w:r>
      </w:ins>
      <w:ins w:id="27" w:author="Dhikshit Konda (MAQ LLC)" w:date="2017-05-23T17:18:00Z">
        <w:r>
          <w:t xml:space="preserve"> of </w:t>
        </w:r>
      </w:ins>
      <w:ins w:id="28" w:author="Dhikshit Konda (MAQ LLC)" w:date="2017-05-23T17:31:00Z">
        <w:r w:rsidR="0041622B">
          <w:t>recruitment</w:t>
        </w:r>
      </w:ins>
      <w:ins w:id="29" w:author="Dhikshit Konda (MAQ LLC)" w:date="2017-05-23T17:18:00Z">
        <w:r>
          <w:t xml:space="preserve"> </w:t>
        </w:r>
      </w:ins>
      <w:ins w:id="30" w:author="Dhikshit Konda (MAQ LLC)" w:date="2017-05-23T17:19:00Z">
        <w:r>
          <w:t xml:space="preserve">like </w:t>
        </w:r>
      </w:ins>
      <w:ins w:id="31" w:author="Dhikshit Konda (MAQ LLC)" w:date="2017-05-23T17:24:00Z">
        <w:r w:rsidR="0074717C">
          <w:t>number of people appeared, number of</w:t>
        </w:r>
      </w:ins>
      <w:ins w:id="32" w:author="Dhikshit Konda (MAQ LLC)" w:date="2017-05-23T17:33:00Z">
        <w:r w:rsidR="0041622B">
          <w:t xml:space="preserve"> </w:t>
        </w:r>
        <w:r w:rsidR="0041622B">
          <w:t>people</w:t>
        </w:r>
      </w:ins>
      <w:ins w:id="33" w:author="Dhikshit Konda (MAQ LLC)" w:date="2017-05-23T17:24:00Z">
        <w:r w:rsidR="0074717C">
          <w:t xml:space="preserve"> qualified, number of people </w:t>
        </w:r>
      </w:ins>
      <w:ins w:id="34" w:author="Dhikshit Konda (MAQ LLC)" w:date="2017-05-23T17:28:00Z">
        <w:r w:rsidR="0041622B">
          <w:t>attended interview, and finally number of people joined</w:t>
        </w:r>
      </w:ins>
      <w:ins w:id="35" w:author="Dhikshit Konda (MAQ LLC)" w:date="2017-05-23T17:19:00Z">
        <w:r>
          <w:t xml:space="preserve"> based on</w:t>
        </w:r>
      </w:ins>
      <w:ins w:id="36" w:author="Dhikshit Konda (MAQ LLC)" w:date="2017-05-23T17:18:00Z">
        <w:r>
          <w:t xml:space="preserve"> the age group and gender</w:t>
        </w:r>
      </w:ins>
      <w:ins w:id="37" w:author="Dhikshit Konda (MAQ LLC)" w:date="2017-05-23T17:19:00Z">
        <w:r>
          <w:t xml:space="preserve">, this visual can be used. Here, it </w:t>
        </w:r>
      </w:ins>
      <w:ins w:id="38" w:author="Dhikshit Konda (MAQ LLC)" w:date="2017-05-23T17:35:00Z">
        <w:r w:rsidR="00152182">
          <w:t xml:space="preserve">will show end-to-end journey for all </w:t>
        </w:r>
      </w:ins>
      <w:ins w:id="39" w:author="Dhikshit Konda (MAQ LLC)" w:date="2017-05-23T17:36:00Z">
        <w:r w:rsidR="00152182">
          <w:t xml:space="preserve">combinations along with the conversion rate for each stage. </w:t>
        </w:r>
      </w:ins>
    </w:p>
    <w:p w14:paraId="1F7DDA29" w14:textId="38E23D0B" w:rsidR="0041622B" w:rsidRDefault="0041622B" w:rsidP="00D80E3A">
      <w:pPr>
        <w:spacing w:after="0"/>
        <w:rPr>
          <w:ins w:id="40" w:author="Dhikshit Konda (MAQ LLC)" w:date="2017-05-23T17:40:00Z"/>
        </w:rPr>
      </w:pPr>
    </w:p>
    <w:p w14:paraId="4FA8E9CE" w14:textId="1375149F" w:rsidR="00152182" w:rsidRDefault="00152182" w:rsidP="00152182">
      <w:pPr>
        <w:spacing w:after="0"/>
        <w:rPr>
          <w:ins w:id="41" w:author="Dhikshit Konda (MAQ LLC)" w:date="2017-05-23T17:41:00Z"/>
        </w:rPr>
        <w:pPrChange w:id="42" w:author="Dhikshit Konda (MAQ LLC)" w:date="2017-05-23T17:39:00Z">
          <w:pPr>
            <w:spacing w:after="0"/>
          </w:pPr>
        </w:pPrChange>
      </w:pPr>
      <w:ins w:id="43" w:author="Dhikshit Konda (MAQ LLC)" w:date="2017-05-23T17:41:00Z">
        <w:r>
          <w:t xml:space="preserve">Consider another example. </w:t>
        </w:r>
      </w:ins>
    </w:p>
    <w:p w14:paraId="78BC9B72" w14:textId="29E4B221" w:rsidR="000F15E7" w:rsidRDefault="00152182" w:rsidP="00152182">
      <w:pPr>
        <w:spacing w:after="0"/>
        <w:rPr>
          <w:ins w:id="44" w:author="Dhikshit Konda (MAQ LLC)" w:date="2017-05-23T17:48:00Z"/>
        </w:rPr>
        <w:pPrChange w:id="45" w:author="Dhikshit Konda (MAQ LLC)" w:date="2017-05-23T17:39:00Z">
          <w:pPr>
            <w:spacing w:after="0"/>
          </w:pPr>
        </w:pPrChange>
      </w:pPr>
      <w:ins w:id="46" w:author="Dhikshit Konda (MAQ LLC)" w:date="2017-05-23T17:41:00Z">
        <w:r>
          <w:t>Here we are</w:t>
        </w:r>
      </w:ins>
      <w:ins w:id="47" w:author="Dhikshit Konda (MAQ LLC)" w:date="2017-05-23T17:40:00Z">
        <w:r>
          <w:t xml:space="preserve"> show</w:t>
        </w:r>
      </w:ins>
      <w:ins w:id="48" w:author="Dhikshit Konda (MAQ LLC)" w:date="2017-05-23T17:41:00Z">
        <w:r>
          <w:t>ing</w:t>
        </w:r>
      </w:ins>
      <w:ins w:id="49" w:author="Dhikshit Konda (MAQ LLC)" w:date="2017-05-23T17:40:00Z">
        <w:r>
          <w:t xml:space="preserve"> </w:t>
        </w:r>
      </w:ins>
      <w:ins w:id="50" w:author="Dhikshit Konda (MAQ LLC)" w:date="2017-05-23T17:44:00Z">
        <w:r>
          <w:t xml:space="preserve">sales </w:t>
        </w:r>
      </w:ins>
      <w:ins w:id="51" w:author="Dhikshit Konda (MAQ LLC)" w:date="2017-05-23T17:45:00Z">
        <w:r>
          <w:t xml:space="preserve">data </w:t>
        </w:r>
      </w:ins>
      <w:ins w:id="52" w:author="Dhikshit Konda (MAQ LLC)" w:date="2017-05-23T17:43:00Z">
        <w:r>
          <w:t>among various dimensions</w:t>
        </w:r>
      </w:ins>
      <w:ins w:id="53" w:author="Dhikshit Konda (MAQ LLC)" w:date="2017-05-23T17:44:00Z">
        <w:r>
          <w:t xml:space="preserve"> like ‘Year’, ‘Manufacturer’, and ‘category’</w:t>
        </w:r>
      </w:ins>
      <w:ins w:id="54" w:author="Dhikshit Konda (MAQ LLC)" w:date="2017-05-23T17:41:00Z">
        <w:r w:rsidR="009F0F83">
          <w:t xml:space="preserve"> </w:t>
        </w:r>
      </w:ins>
      <w:ins w:id="55" w:author="Dhikshit Konda (MAQ LLC)" w:date="2017-05-23T17:45:00Z">
        <w:r w:rsidR="009F0F83">
          <w:t xml:space="preserve">along with their respective portion of sales. </w:t>
        </w:r>
      </w:ins>
    </w:p>
    <w:p w14:paraId="7D764E9E" w14:textId="3EB30B78" w:rsidR="009F0F83" w:rsidRDefault="009F0F83" w:rsidP="00152182">
      <w:pPr>
        <w:spacing w:after="0"/>
        <w:pPrChange w:id="56" w:author="Dhikshit Konda (MAQ LLC)" w:date="2017-05-23T17:39:00Z">
          <w:pPr>
            <w:spacing w:after="0"/>
          </w:pPr>
        </w:pPrChange>
      </w:pPr>
    </w:p>
    <w:p w14:paraId="41C848AD" w14:textId="75CBCF09" w:rsidR="00445D8E" w:rsidRDefault="00445D8E" w:rsidP="00D80E3A">
      <w:pPr>
        <w:spacing w:after="0"/>
        <w:rPr>
          <w:ins w:id="57" w:author="Dhikshit Konda (MAQ LLC)" w:date="2017-05-23T17:48:00Z"/>
        </w:rPr>
      </w:pPr>
    </w:p>
    <w:p w14:paraId="26D2814F" w14:textId="60ACC050" w:rsidR="009F0F83" w:rsidDel="009F0F83" w:rsidRDefault="009F0F83" w:rsidP="00D80E3A">
      <w:pPr>
        <w:spacing w:after="0"/>
        <w:rPr>
          <w:del w:id="58" w:author="Dhikshit Konda (MAQ LLC)" w:date="2017-05-23T17:49:00Z"/>
        </w:rPr>
      </w:pPr>
      <w:ins w:id="59" w:author="Dhikshit Konda (MAQ LLC)" w:date="2017-05-23T17:49:00Z">
        <w:r>
          <w:t>Now l</w:t>
        </w:r>
      </w:ins>
    </w:p>
    <w:p w14:paraId="79555BA1" w14:textId="50E1E88D" w:rsidR="004333C2" w:rsidRDefault="004333C2" w:rsidP="004333C2">
      <w:pPr>
        <w:spacing w:after="0"/>
        <w:rPr>
          <w:ins w:id="60" w:author="Dhikshit Konda (MAQ LLC)" w:date="2017-05-23T17:15:00Z"/>
        </w:rPr>
      </w:pPr>
      <w:ins w:id="61" w:author="Dhikshit Konda (MAQ LLC)" w:date="2017-05-23T17:15:00Z">
        <w:r>
          <w:t>et's play around with the different formatting options available for this custom visual.</w:t>
        </w:r>
      </w:ins>
    </w:p>
    <w:p w14:paraId="54AC69F8" w14:textId="77777777" w:rsidR="009F0F83" w:rsidRDefault="009F0F83" w:rsidP="004333C2">
      <w:pPr>
        <w:spacing w:after="0"/>
        <w:rPr>
          <w:ins w:id="62" w:author="Dhikshit Konda (MAQ LLC)" w:date="2017-05-23T17:49:00Z"/>
        </w:rPr>
      </w:pPr>
    </w:p>
    <w:p w14:paraId="5AA9201B" w14:textId="5E5A98FF" w:rsidR="004333C2" w:rsidRDefault="004333C2" w:rsidP="004333C2">
      <w:pPr>
        <w:spacing w:after="0"/>
        <w:rPr>
          <w:ins w:id="63" w:author="Dhikshit Konda (MAQ LLC)" w:date="2017-05-23T17:15:00Z"/>
        </w:rPr>
      </w:pPr>
      <w:ins w:id="64" w:author="Dhikshit Konda (MAQ LLC)" w:date="2017-05-23T17:15:00Z">
        <w:r>
          <w:t>Use the legends settings to enable or disable the legend on the chart.</w:t>
        </w:r>
      </w:ins>
    </w:p>
    <w:p w14:paraId="254185F3" w14:textId="014D3EBC" w:rsidR="004333C2" w:rsidRDefault="004333C2" w:rsidP="004333C2">
      <w:pPr>
        <w:spacing w:after="0"/>
        <w:rPr>
          <w:ins w:id="65" w:author="Dhikshit Konda (MAQ LLC)" w:date="2017-05-23T18:05:00Z"/>
        </w:rPr>
      </w:pPr>
      <w:ins w:id="66" w:author="Dhikshit Konda (MAQ LLC)" w:date="2017-05-23T17:15:00Z">
        <w:r>
          <w:t xml:space="preserve">Turn on the legends settings if you’d like to display a legend on the chart. </w:t>
        </w:r>
      </w:ins>
    </w:p>
    <w:p w14:paraId="0B6C6DB8" w14:textId="77777777" w:rsidR="005A702B" w:rsidRDefault="005A702B" w:rsidP="004333C2">
      <w:pPr>
        <w:spacing w:after="0"/>
        <w:rPr>
          <w:ins w:id="67" w:author="Dhikshit Konda (MAQ LLC)" w:date="2017-05-23T17:15:00Z"/>
        </w:rPr>
      </w:pPr>
    </w:p>
    <w:p w14:paraId="5DBC8275" w14:textId="612AAF97" w:rsidR="004333C2" w:rsidRDefault="004333C2" w:rsidP="004333C2">
      <w:pPr>
        <w:spacing w:after="0"/>
        <w:rPr>
          <w:ins w:id="68" w:author="Dhikshit Konda (MAQ LLC)" w:date="2017-05-23T17:15:00Z"/>
        </w:rPr>
      </w:pPr>
      <w:ins w:id="69" w:author="Dhikshit Konda (MAQ LLC)" w:date="2017-05-23T17:15:00Z">
        <w:r>
          <w:t xml:space="preserve">‘Data colors’ settings help us to update the color </w:t>
        </w:r>
      </w:ins>
      <w:ins w:id="70" w:author="Dhikshit Konda (MAQ LLC)" w:date="2017-05-23T17:58:00Z">
        <w:r w:rsidR="002A10CE">
          <w:t>of first dimension</w:t>
        </w:r>
      </w:ins>
      <w:ins w:id="71" w:author="Dhikshit Konda (MAQ LLC)" w:date="2017-05-23T17:15:00Z">
        <w:r>
          <w:t xml:space="preserve">. </w:t>
        </w:r>
      </w:ins>
    </w:p>
    <w:p w14:paraId="06EF3D41" w14:textId="59B9E0E5" w:rsidR="00283B84" w:rsidRDefault="00283B84" w:rsidP="004333C2">
      <w:pPr>
        <w:spacing w:after="0"/>
        <w:rPr>
          <w:ins w:id="72" w:author="Dhikshit Konda (MAQ LLC)" w:date="2017-05-23T18:05:00Z"/>
        </w:rPr>
      </w:pPr>
      <w:ins w:id="73" w:author="Dhikshit Konda (MAQ LLC)" w:date="2017-05-23T18:00:00Z">
        <w:r w:rsidRPr="00283B84">
          <w:t>Expand ‘Data colors’ settings menu to update the color of first dimension. In case of more than one dimension or measure, color of the first dimension will be applicable for all its successor nodes.</w:t>
        </w:r>
      </w:ins>
    </w:p>
    <w:p w14:paraId="4AF5873F" w14:textId="77777777" w:rsidR="005A702B" w:rsidRDefault="005A702B" w:rsidP="004333C2">
      <w:pPr>
        <w:spacing w:after="0"/>
        <w:rPr>
          <w:ins w:id="74" w:author="Dhikshit Konda (MAQ LLC)" w:date="2017-05-23T18:00:00Z"/>
        </w:rPr>
      </w:pPr>
    </w:p>
    <w:p w14:paraId="3DE1C8A7" w14:textId="0A5FDD8B" w:rsidR="004333C2" w:rsidRDefault="004333C2" w:rsidP="004333C2">
      <w:pPr>
        <w:spacing w:after="0"/>
        <w:rPr>
          <w:ins w:id="75" w:author="Dhikshit Konda (MAQ LLC)" w:date="2017-05-23T18:00:00Z"/>
        </w:rPr>
      </w:pPr>
      <w:ins w:id="76" w:author="Dhikshit Konda (MAQ LLC)" w:date="2017-05-23T17:15:00Z">
        <w:r>
          <w:t xml:space="preserve">'Root settings' </w:t>
        </w:r>
        <w:r>
          <w:t>h</w:t>
        </w:r>
        <w:r>
          <w:t xml:space="preserve">elp us to update root node color and text. </w:t>
        </w:r>
      </w:ins>
    </w:p>
    <w:p w14:paraId="1AC2D2D9" w14:textId="69C49576" w:rsidR="00163A9E" w:rsidRDefault="00163A9E" w:rsidP="004333C2">
      <w:pPr>
        <w:spacing w:after="0"/>
        <w:rPr>
          <w:ins w:id="77" w:author="Dhikshit Konda (MAQ LLC)" w:date="2017-05-23T18:05:00Z"/>
        </w:rPr>
      </w:pPr>
      <w:ins w:id="78" w:author="Dhikshit Konda (MAQ LLC)" w:date="2017-05-23T18:00:00Z">
        <w:r>
          <w:t xml:space="preserve">Expand </w:t>
        </w:r>
      </w:ins>
      <w:ins w:id="79" w:author="Dhikshit Konda (MAQ LLC)" w:date="2017-05-23T18:01:00Z">
        <w:r>
          <w:t>‘Root settings’ to update the text of root node and color of root node</w:t>
        </w:r>
      </w:ins>
    </w:p>
    <w:p w14:paraId="35A6B432" w14:textId="77777777" w:rsidR="005A702B" w:rsidRDefault="005A702B" w:rsidP="004333C2">
      <w:pPr>
        <w:spacing w:after="0"/>
        <w:rPr>
          <w:ins w:id="80" w:author="Dhikshit Konda (MAQ LLC)" w:date="2017-05-23T17:15:00Z"/>
        </w:rPr>
      </w:pPr>
    </w:p>
    <w:p w14:paraId="19DB92B3" w14:textId="77777777" w:rsidR="004333C2" w:rsidRDefault="004333C2" w:rsidP="004333C2">
      <w:pPr>
        <w:spacing w:after="0"/>
        <w:rPr>
          <w:ins w:id="81" w:author="Dhikshit Konda (MAQ LLC)" w:date="2017-05-23T17:15:00Z"/>
        </w:rPr>
      </w:pPr>
      <w:ins w:id="82" w:author="Dhikshit Konda (MAQ LLC)" w:date="2017-05-23T17:15:00Z">
        <w:r>
          <w:t>‘Label settings’ help us to show or hide the labels, update the font size, and change the font color.</w:t>
        </w:r>
      </w:ins>
    </w:p>
    <w:p w14:paraId="1797A350" w14:textId="77777777" w:rsidR="004333C2" w:rsidRDefault="004333C2" w:rsidP="004333C2">
      <w:pPr>
        <w:spacing w:after="0"/>
        <w:rPr>
          <w:ins w:id="83" w:author="Dhikshit Konda (MAQ LLC)" w:date="2017-05-23T17:15:00Z"/>
        </w:rPr>
      </w:pPr>
      <w:ins w:id="84" w:author="Dhikshit Konda (MAQ LLC)" w:date="2017-05-23T17:15:00Z">
        <w:r>
          <w:t xml:space="preserve">Turn on the ‘label settings’ if you want to display the labels. </w:t>
        </w:r>
      </w:ins>
    </w:p>
    <w:p w14:paraId="3B98DEA7" w14:textId="2F60F613" w:rsidR="00165F66" w:rsidDel="004333C2" w:rsidRDefault="004333C2" w:rsidP="004333C2">
      <w:pPr>
        <w:rPr>
          <w:del w:id="85" w:author="Dhikshit Konda (MAQ LLC)" w:date="2017-05-23T17:15:00Z"/>
        </w:rPr>
      </w:pPr>
      <w:ins w:id="86" w:author="Dhikshit Konda (MAQ LLC)" w:date="2017-05-23T17:15:00Z">
        <w:r>
          <w:t>Expand the ‘Label settings’ settings menu to update the color and size of the labels according to your requirements.</w:t>
        </w:r>
      </w:ins>
      <w:del w:id="87" w:author="Dhikshit Konda (MAQ LLC)" w:date="2017-05-23T17:15:00Z">
        <w:r w:rsidR="00165F66" w:rsidDel="004333C2">
          <w:delText xml:space="preserve">It </w:delText>
        </w:r>
      </w:del>
      <w:ins w:id="88" w:author="Malina IIDA | MAQ Consulting" w:date="2017-05-17T11:02:00Z">
        <w:del w:id="89" w:author="Dhikshit Konda (MAQ LLC)" w:date="2017-05-23T17:15:00Z">
          <w:r w:rsidR="002E1B46" w:rsidDel="004333C2">
            <w:delText xml:space="preserve">The visual </w:delText>
          </w:r>
        </w:del>
      </w:ins>
      <w:del w:id="90" w:author="Dhikshit Konda (MAQ LLC)" w:date="2017-05-23T17:15:00Z">
        <w:r w:rsidR="00165F66" w:rsidDel="004333C2">
          <w:delText>supports various formatting options</w:delText>
        </w:r>
      </w:del>
      <w:ins w:id="91" w:author="Malina IIDA | MAQ Consulting" w:date="2017-05-17T11:05:00Z">
        <w:del w:id="92" w:author="Dhikshit Konda (MAQ LLC)" w:date="2017-05-23T17:15:00Z">
          <w:r w:rsidR="002E1B46" w:rsidDel="004333C2">
            <w:delText xml:space="preserve">. You can change </w:delText>
          </w:r>
        </w:del>
      </w:ins>
      <w:del w:id="93" w:author="Dhikshit Konda (MAQ LLC)" w:date="2017-05-23T17:15:00Z">
        <w:r w:rsidR="00165F66" w:rsidDel="004333C2">
          <w:delText xml:space="preserve"> like </w:delText>
        </w:r>
      </w:del>
      <w:ins w:id="94" w:author="Malina IIDA | MAQ Consulting" w:date="2017-05-17T11:02:00Z">
        <w:del w:id="95" w:author="Dhikshit Konda (MAQ LLC)" w:date="2017-05-23T17:15:00Z">
          <w:r w:rsidR="002E1B46" w:rsidDel="004333C2">
            <w:delText xml:space="preserve">the </w:delText>
          </w:r>
        </w:del>
      </w:ins>
      <w:del w:id="96" w:author="Dhikshit Konda (MAQ LLC)" w:date="2017-05-23T17:15:00Z">
        <w:r w:rsidR="00165F66" w:rsidDel="004333C2">
          <w:delText xml:space="preserve">color of </w:delText>
        </w:r>
      </w:del>
      <w:ins w:id="97" w:author="Malina IIDA | MAQ Consulting" w:date="2017-05-17T11:05:00Z">
        <w:del w:id="98" w:author="Dhikshit Konda (MAQ LLC)" w:date="2017-05-23T17:15:00Z">
          <w:r w:rsidR="002E1B46" w:rsidDel="004333C2">
            <w:delText xml:space="preserve">your </w:delText>
          </w:r>
        </w:del>
      </w:ins>
      <w:del w:id="99" w:author="Dhikshit Konda (MAQ LLC)" w:date="2017-05-23T17:15:00Z">
        <w:r w:rsidR="00165F66" w:rsidDel="004333C2">
          <w:delText>node</w:delText>
        </w:r>
      </w:del>
      <w:ins w:id="100" w:author="Malina IIDA | MAQ Consulting" w:date="2017-05-17T11:05:00Z">
        <w:del w:id="101" w:author="Dhikshit Konda (MAQ LLC)" w:date="2017-05-23T17:15:00Z">
          <w:r w:rsidR="002E1B46" w:rsidDel="004333C2">
            <w:delText>s</w:delText>
          </w:r>
        </w:del>
      </w:ins>
      <w:del w:id="102" w:author="Dhikshit Konda (MAQ LLC)" w:date="2017-05-23T17:15:00Z">
        <w:r w:rsidR="00165F66" w:rsidDel="004333C2">
          <w:delText xml:space="preserve">, </w:delText>
        </w:r>
      </w:del>
      <w:ins w:id="103" w:author="Malina IIDA | MAQ Consulting" w:date="2017-05-17T11:05:00Z">
        <w:del w:id="104" w:author="Dhikshit Konda (MAQ LLC)" w:date="2017-05-23T17:15:00Z">
          <w:r w:rsidR="002E1B46" w:rsidDel="004333C2">
            <w:delText xml:space="preserve">adjust the </w:delText>
          </w:r>
        </w:del>
      </w:ins>
      <w:del w:id="105" w:author="Dhikshit Konda (MAQ LLC)" w:date="2017-05-23T17:15:00Z">
        <w:r w:rsidR="00165F66" w:rsidDel="004333C2">
          <w:delText xml:space="preserve">color and size of text labels, </w:delText>
        </w:r>
      </w:del>
      <w:ins w:id="106" w:author="Malina IIDA | MAQ Consulting" w:date="2017-05-17T11:05:00Z">
        <w:del w:id="107" w:author="Dhikshit Konda (MAQ LLC)" w:date="2017-05-23T17:15:00Z">
          <w:r w:rsidR="002E1B46" w:rsidDel="004333C2">
            <w:delText xml:space="preserve">and </w:delText>
          </w:r>
        </w:del>
      </w:ins>
      <w:commentRangeStart w:id="108"/>
      <w:del w:id="109" w:author="Dhikshit Konda (MAQ LLC)" w:date="2017-05-23T17:15:00Z">
        <w:r w:rsidR="00165F66" w:rsidDel="004333C2">
          <w:delText>enabl</w:delText>
        </w:r>
      </w:del>
      <w:ins w:id="110" w:author="Malina IIDA | MAQ Consulting" w:date="2017-05-17T11:06:00Z">
        <w:del w:id="111" w:author="Dhikshit Konda (MAQ LLC)" w:date="2017-05-23T17:15:00Z">
          <w:r w:rsidR="002E1B46" w:rsidDel="004333C2">
            <w:delText xml:space="preserve">e or </w:delText>
          </w:r>
        </w:del>
      </w:ins>
      <w:del w:id="112" w:author="Dhikshit Konda (MAQ LLC)" w:date="2017-05-23T17:15:00Z">
        <w:r w:rsidR="00165F66" w:rsidDel="004333C2">
          <w:delText>ing/disab</w:delText>
        </w:r>
      </w:del>
      <w:ins w:id="113" w:author="Malina IIDA | MAQ Consulting" w:date="2017-05-17T11:06:00Z">
        <w:del w:id="114" w:author="Dhikshit Konda (MAQ LLC)" w:date="2017-05-23T17:15:00Z">
          <w:r w:rsidR="002E1B46" w:rsidDel="004333C2">
            <w:delText>le a</w:delText>
          </w:r>
        </w:del>
      </w:ins>
      <w:del w:id="115" w:author="Dhikshit Konda (MAQ LLC)" w:date="2017-05-23T17:15:00Z">
        <w:r w:rsidR="00165F66" w:rsidDel="004333C2">
          <w:delText xml:space="preserve">ling </w:delText>
        </w:r>
        <w:commentRangeEnd w:id="108"/>
        <w:r w:rsidR="002E1B46" w:rsidDel="004333C2">
          <w:rPr>
            <w:rStyle w:val="CommentReference"/>
          </w:rPr>
          <w:commentReference w:id="108"/>
        </w:r>
        <w:r w:rsidR="00165F66" w:rsidDel="004333C2">
          <w:delText>legend</w:delText>
        </w:r>
      </w:del>
      <w:ins w:id="116" w:author="Malina IIDA | MAQ Consulting" w:date="2017-05-17T11:06:00Z">
        <w:del w:id="117" w:author="Dhikshit Konda (MAQ LLC)" w:date="2017-05-23T17:15:00Z">
          <w:r w:rsidR="002E1B46" w:rsidDel="004333C2">
            <w:delText xml:space="preserve">. </w:delText>
          </w:r>
        </w:del>
      </w:ins>
    </w:p>
    <w:p w14:paraId="72A28348" w14:textId="49BE1251" w:rsidR="000D4FAC" w:rsidRPr="00066DEC" w:rsidDel="004333C2" w:rsidRDefault="000D4FAC" w:rsidP="000D4FAC">
      <w:pPr>
        <w:rPr>
          <w:del w:id="118" w:author="Dhikshit Konda (MAQ LLC)" w:date="2017-05-23T17:15:00Z"/>
        </w:rPr>
      </w:pPr>
      <w:del w:id="119" w:author="Dhikshit Konda (MAQ LLC)" w:date="2017-05-23T17:15:00Z">
        <w:r w:rsidRPr="00066DEC" w:rsidDel="004333C2">
          <w:delText xml:space="preserve">Let's play around with </w:delText>
        </w:r>
      </w:del>
      <w:ins w:id="120" w:author="Malina IIDA | MAQ Consulting" w:date="2017-05-17T11:06:00Z">
        <w:del w:id="121" w:author="Dhikshit Konda (MAQ LLC)" w:date="2017-05-23T17:15:00Z">
          <w:r w:rsidR="002E1B46" w:rsidDel="004333C2">
            <w:delText xml:space="preserve">the </w:delText>
          </w:r>
        </w:del>
      </w:ins>
      <w:del w:id="122" w:author="Dhikshit Konda (MAQ LLC)" w:date="2017-05-23T17:15:00Z">
        <w:r w:rsidRPr="00066DEC" w:rsidDel="004333C2">
          <w:delText>different formatting options available for this custom visual.</w:delText>
        </w:r>
      </w:del>
    </w:p>
    <w:p w14:paraId="5F936075" w14:textId="40E2D239" w:rsidR="007A2A8C" w:rsidRPr="00066DEC" w:rsidDel="004333C2" w:rsidRDefault="002E1B46" w:rsidP="007A2A8C">
      <w:pPr>
        <w:rPr>
          <w:del w:id="123" w:author="Dhikshit Konda (MAQ LLC)" w:date="2017-05-23T17:15:00Z"/>
        </w:rPr>
      </w:pPr>
      <w:ins w:id="124" w:author="Malina IIDA | MAQ Consulting" w:date="2017-05-17T11:06:00Z">
        <w:del w:id="125" w:author="Dhikshit Konda (MAQ LLC)" w:date="2017-05-23T17:15:00Z">
          <w:r w:rsidDel="004333C2">
            <w:delText>Use the l</w:delText>
          </w:r>
        </w:del>
      </w:ins>
      <w:del w:id="126" w:author="Dhikshit Konda (MAQ LLC)" w:date="2017-05-23T17:15:00Z">
        <w:r w:rsidR="00F10B77" w:rsidDel="004333C2">
          <w:delText>Legends</w:delText>
        </w:r>
        <w:r w:rsidR="007A2A8C" w:rsidRPr="00066DEC" w:rsidDel="004333C2">
          <w:delText xml:space="preserve"> settings help us to </w:delText>
        </w:r>
        <w:r w:rsidR="00F10B77" w:rsidDel="004333C2">
          <w:delText>enable</w:delText>
        </w:r>
      </w:del>
      <w:ins w:id="127" w:author="Malina IIDA | MAQ Consulting" w:date="2017-05-17T11:06:00Z">
        <w:del w:id="128" w:author="Dhikshit Konda (MAQ LLC)" w:date="2017-05-23T17:15:00Z">
          <w:r w:rsidDel="004333C2">
            <w:delText xml:space="preserve"> or </w:delText>
          </w:r>
        </w:del>
      </w:ins>
      <w:del w:id="129" w:author="Dhikshit Konda (MAQ LLC)" w:date="2017-05-23T17:15:00Z">
        <w:r w:rsidR="00F10B77" w:rsidDel="004333C2">
          <w:delText>/disable the legend on the chart</w:delText>
        </w:r>
        <w:r w:rsidR="007A2A8C" w:rsidRPr="00066DEC" w:rsidDel="004333C2">
          <w:delText>.</w:delText>
        </w:r>
      </w:del>
    </w:p>
    <w:p w14:paraId="33E859B9" w14:textId="3E9097F6" w:rsidR="00F10B77" w:rsidDel="004333C2" w:rsidRDefault="00F10B77" w:rsidP="007A2A8C">
      <w:pPr>
        <w:rPr>
          <w:del w:id="130" w:author="Dhikshit Konda (MAQ LLC)" w:date="2017-05-23T17:15:00Z"/>
        </w:rPr>
      </w:pPr>
      <w:del w:id="131" w:author="Dhikshit Konda (MAQ LLC)" w:date="2017-05-23T17:15:00Z">
        <w:r w:rsidDel="004333C2">
          <w:delText xml:space="preserve">Turn on the legends settings if </w:delText>
        </w:r>
      </w:del>
      <w:ins w:id="132" w:author="Malina IIDA | MAQ Consulting" w:date="2017-05-17T11:07:00Z">
        <w:del w:id="133" w:author="Dhikshit Konda (MAQ LLC)" w:date="2017-05-23T17:15:00Z">
          <w:r w:rsidR="002E1B46" w:rsidDel="004333C2">
            <w:delText xml:space="preserve">you’d like to display a </w:delText>
          </w:r>
        </w:del>
      </w:ins>
      <w:del w:id="134" w:author="Dhikshit Konda (MAQ LLC)" w:date="2017-05-23T17:15:00Z">
        <w:r w:rsidDel="004333C2">
          <w:delText xml:space="preserve">legend </w:delText>
        </w:r>
        <w:r w:rsidR="00C70943" w:rsidDel="004333C2">
          <w:delText>must</w:delText>
        </w:r>
        <w:r w:rsidDel="004333C2">
          <w:delText xml:space="preserve"> be displayed on the chart. </w:delText>
        </w:r>
        <w:commentRangeStart w:id="135"/>
        <w:r w:rsidDel="004333C2">
          <w:delText>Otherwise, turn off the legends settings</w:delText>
        </w:r>
        <w:commentRangeEnd w:id="135"/>
        <w:r w:rsidR="000F1D2D" w:rsidDel="004333C2">
          <w:rPr>
            <w:rStyle w:val="CommentReference"/>
          </w:rPr>
          <w:commentReference w:id="135"/>
        </w:r>
      </w:del>
    </w:p>
    <w:p w14:paraId="73C6D34A" w14:textId="39C8795B" w:rsidR="007A2A8C" w:rsidRPr="00066DEC" w:rsidDel="004333C2" w:rsidRDefault="004C49A8" w:rsidP="007A2A8C">
      <w:pPr>
        <w:rPr>
          <w:del w:id="136" w:author="Dhikshit Konda (MAQ LLC)" w:date="2017-05-23T17:15:00Z"/>
        </w:rPr>
      </w:pPr>
      <w:del w:id="137" w:author="Dhikshit Konda (MAQ LLC)" w:date="2017-05-23T17:15:00Z">
        <w:r w:rsidDel="004333C2">
          <w:delText xml:space="preserve">‘Data colors’ settings help us to update the color of </w:delText>
        </w:r>
      </w:del>
      <w:ins w:id="138" w:author="Malina IIDA | MAQ Consulting" w:date="2017-05-17T11:08:00Z">
        <w:del w:id="139" w:author="Dhikshit Konda (MAQ LLC)" w:date="2017-05-23T17:15:00Z">
          <w:r w:rsidR="002E1B46" w:rsidDel="004333C2">
            <w:delText xml:space="preserve">a </w:delText>
          </w:r>
        </w:del>
      </w:ins>
      <w:del w:id="140" w:author="Dhikshit Konda (MAQ LLC)" w:date="2017-05-23T17:15:00Z">
        <w:r w:rsidDel="004333C2">
          <w:delText>measure and dimension</w:delText>
        </w:r>
        <w:r w:rsidR="007A2A8C" w:rsidRPr="00066DEC" w:rsidDel="004333C2">
          <w:delText>.</w:delText>
        </w:r>
      </w:del>
    </w:p>
    <w:p w14:paraId="2DA4A9DB" w14:textId="36981318" w:rsidR="007A2A8C" w:rsidDel="004333C2" w:rsidRDefault="007A2A8C" w:rsidP="007A2A8C">
      <w:pPr>
        <w:rPr>
          <w:del w:id="141" w:author="Dhikshit Konda (MAQ LLC)" w:date="2017-05-23T17:15:00Z"/>
        </w:rPr>
      </w:pPr>
      <w:del w:id="142" w:author="Dhikshit Konda (MAQ LLC)" w:date="2017-05-23T17:15:00Z">
        <w:r w:rsidRPr="00066DEC" w:rsidDel="004333C2">
          <w:delText xml:space="preserve">Expand </w:delText>
        </w:r>
        <w:r w:rsidR="004C49A8" w:rsidDel="004333C2">
          <w:delText xml:space="preserve">‘Data colors’ </w:delText>
        </w:r>
        <w:r w:rsidRPr="00066DEC" w:rsidDel="004333C2">
          <w:delText>settings menu</w:delText>
        </w:r>
        <w:r w:rsidR="004C49A8" w:rsidDel="004333C2">
          <w:delText xml:space="preserve"> and </w:delText>
        </w:r>
      </w:del>
      <w:ins w:id="143" w:author="Malina IIDA | MAQ Consulting" w:date="2017-05-17T11:08:00Z">
        <w:del w:id="144" w:author="Dhikshit Konda (MAQ LLC)" w:date="2017-05-23T17:15:00Z">
          <w:r w:rsidR="002E1B46" w:rsidDel="004333C2">
            <w:delText xml:space="preserve">to </w:delText>
          </w:r>
        </w:del>
      </w:ins>
      <w:del w:id="145" w:author="Dhikshit Konda (MAQ LLC)" w:date="2017-05-23T17:15:00Z">
        <w:r w:rsidR="004C49A8" w:rsidDel="004333C2">
          <w:delText>update the colors of measure</w:delText>
        </w:r>
      </w:del>
      <w:ins w:id="146" w:author="Malina IIDA | MAQ Consulting" w:date="2017-05-17T11:08:00Z">
        <w:del w:id="147" w:author="Dhikshit Konda (MAQ LLC)" w:date="2017-05-23T17:15:00Z">
          <w:r w:rsidR="002E1B46" w:rsidDel="004333C2">
            <w:delText>s</w:delText>
          </w:r>
        </w:del>
      </w:ins>
      <w:del w:id="148" w:author="Dhikshit Konda (MAQ LLC)" w:date="2017-05-23T17:15:00Z">
        <w:r w:rsidR="004C49A8" w:rsidDel="004333C2">
          <w:delText xml:space="preserve"> and dimension</w:delText>
        </w:r>
      </w:del>
      <w:ins w:id="149" w:author="Malina IIDA | MAQ Consulting" w:date="2017-05-17T11:08:00Z">
        <w:del w:id="150" w:author="Dhikshit Konda (MAQ LLC)" w:date="2017-05-23T17:15:00Z">
          <w:r w:rsidR="002E1B46" w:rsidDel="004333C2">
            <w:delText>s</w:delText>
          </w:r>
        </w:del>
      </w:ins>
      <w:del w:id="151" w:author="Dhikshit Konda (MAQ LLC)" w:date="2017-05-23T17:15:00Z">
        <w:r w:rsidRPr="00066DEC" w:rsidDel="004333C2">
          <w:delText xml:space="preserve"> as per our requirements.</w:delText>
        </w:r>
      </w:del>
    </w:p>
    <w:p w14:paraId="211506A9" w14:textId="0DCD7255" w:rsidR="007A2A8C" w:rsidDel="004333C2" w:rsidRDefault="008E654F" w:rsidP="007A2A8C">
      <w:pPr>
        <w:rPr>
          <w:del w:id="152" w:author="Dhikshit Konda (MAQ LLC)" w:date="2017-05-23T17:15:00Z"/>
        </w:rPr>
      </w:pPr>
      <w:del w:id="153" w:author="Dhikshit Konda (MAQ LLC)" w:date="2017-05-23T17:15:00Z">
        <w:r w:rsidDel="004333C2">
          <w:delText>‘Label</w:delText>
        </w:r>
        <w:r w:rsidR="007A2A8C" w:rsidRPr="00066DEC" w:rsidDel="004333C2">
          <w:delText xml:space="preserve"> settings</w:delText>
        </w:r>
        <w:r w:rsidDel="004333C2">
          <w:delText>’</w:delText>
        </w:r>
        <w:r w:rsidR="007A2A8C" w:rsidRPr="00066DEC" w:rsidDel="004333C2">
          <w:delText xml:space="preserve"> help us to</w:delText>
        </w:r>
        <w:r w:rsidDel="004333C2">
          <w:delText xml:space="preserve"> show</w:delText>
        </w:r>
      </w:del>
      <w:ins w:id="154" w:author="Malina IIDA | MAQ Consulting" w:date="2017-05-17T11:09:00Z">
        <w:del w:id="155" w:author="Dhikshit Konda (MAQ LLC)" w:date="2017-05-23T17:15:00Z">
          <w:r w:rsidR="002E1B46" w:rsidDel="004333C2">
            <w:delText xml:space="preserve"> or </w:delText>
          </w:r>
        </w:del>
      </w:ins>
      <w:del w:id="156" w:author="Dhikshit Konda (MAQ LLC)" w:date="2017-05-23T17:15:00Z">
        <w:r w:rsidDel="004333C2">
          <w:delText>/hide the labels, update the font size</w:delText>
        </w:r>
      </w:del>
      <w:ins w:id="157" w:author="Malina IIDA | MAQ Consulting" w:date="2017-05-17T11:09:00Z">
        <w:del w:id="158" w:author="Dhikshit Konda (MAQ LLC)" w:date="2017-05-23T17:15:00Z">
          <w:r w:rsidR="002E1B46" w:rsidDel="004333C2">
            <w:delText>,</w:delText>
          </w:r>
        </w:del>
      </w:ins>
      <w:del w:id="159" w:author="Dhikshit Konda (MAQ LLC)" w:date="2017-05-23T17:15:00Z">
        <w:r w:rsidDel="004333C2">
          <w:delText xml:space="preserve"> and </w:delText>
        </w:r>
      </w:del>
      <w:ins w:id="160" w:author="Malina IIDA | MAQ Consulting" w:date="2017-05-17T11:09:00Z">
        <w:del w:id="161" w:author="Dhikshit Konda (MAQ LLC)" w:date="2017-05-23T17:15:00Z">
          <w:r w:rsidR="002E1B46" w:rsidDel="004333C2">
            <w:delText xml:space="preserve">change the </w:delText>
          </w:r>
        </w:del>
      </w:ins>
      <w:del w:id="162" w:author="Dhikshit Konda (MAQ LLC)" w:date="2017-05-23T17:15:00Z">
        <w:r w:rsidDel="004333C2">
          <w:delText>font color of the label</w:delText>
        </w:r>
        <w:r w:rsidR="007A2A8C" w:rsidRPr="00066DEC" w:rsidDel="004333C2">
          <w:delText>.</w:delText>
        </w:r>
      </w:del>
    </w:p>
    <w:p w14:paraId="3EAD3B8A" w14:textId="48EA4CAA" w:rsidR="008E654F" w:rsidRPr="00066DEC" w:rsidDel="004333C2" w:rsidRDefault="008E654F" w:rsidP="007A2A8C">
      <w:pPr>
        <w:rPr>
          <w:del w:id="163" w:author="Dhikshit Konda (MAQ LLC)" w:date="2017-05-23T17:15:00Z"/>
        </w:rPr>
      </w:pPr>
      <w:del w:id="164" w:author="Dhikshit Konda (MAQ LLC)" w:date="2017-05-23T17:15:00Z">
        <w:r w:rsidDel="004333C2">
          <w:delText>Turn on the ‘label settings’ if you want to display the labels. Otherwise, turn it off</w:delText>
        </w:r>
      </w:del>
    </w:p>
    <w:p w14:paraId="16D1F52D" w14:textId="48525A25" w:rsidR="007A2A8C" w:rsidDel="005A702B" w:rsidRDefault="007A2A8C" w:rsidP="007A2A8C">
      <w:pPr>
        <w:rPr>
          <w:del w:id="165" w:author="Dhikshit Konda (MAQ LLC)" w:date="2017-05-23T18:05:00Z"/>
        </w:rPr>
      </w:pPr>
      <w:del w:id="166" w:author="Dhikshit Konda (MAQ LLC)" w:date="2017-05-23T17:15:00Z">
        <w:r w:rsidRPr="00066DEC" w:rsidDel="004333C2">
          <w:delText xml:space="preserve">Expand </w:delText>
        </w:r>
      </w:del>
      <w:ins w:id="167" w:author="Malina IIDA | MAQ Consulting" w:date="2017-05-17T11:11:00Z">
        <w:del w:id="168" w:author="Dhikshit Konda (MAQ LLC)" w:date="2017-05-23T17:15:00Z">
          <w:r w:rsidR="002E1B46" w:rsidDel="004333C2">
            <w:delText xml:space="preserve">the </w:delText>
          </w:r>
        </w:del>
      </w:ins>
      <w:del w:id="169" w:author="Dhikshit Konda (MAQ LLC)" w:date="2017-05-23T17:15:00Z">
        <w:r w:rsidR="008E654F" w:rsidDel="004333C2">
          <w:delText>‘Label</w:delText>
        </w:r>
        <w:r w:rsidR="008E654F" w:rsidRPr="00066DEC" w:rsidDel="004333C2">
          <w:delText xml:space="preserve"> settings</w:delText>
        </w:r>
        <w:r w:rsidR="008E654F" w:rsidDel="004333C2">
          <w:delText xml:space="preserve">’ </w:delText>
        </w:r>
        <w:r w:rsidRPr="00066DEC" w:rsidDel="004333C2">
          <w:delText>settings menu</w:delText>
        </w:r>
      </w:del>
      <w:ins w:id="170" w:author="Malina IIDA | MAQ Consulting" w:date="2017-05-17T11:11:00Z">
        <w:del w:id="171" w:author="Dhikshit Konda (MAQ LLC)" w:date="2017-05-23T17:15:00Z">
          <w:r w:rsidR="002E1B46" w:rsidDel="004333C2">
            <w:delText xml:space="preserve"> to update the color and size of the labels </w:delText>
          </w:r>
        </w:del>
      </w:ins>
      <w:del w:id="172" w:author="Dhikshit Konda (MAQ LLC)" w:date="2017-05-23T17:15:00Z">
        <w:r w:rsidRPr="00066DEC" w:rsidDel="004333C2">
          <w:delText xml:space="preserve">, </w:delText>
        </w:r>
        <w:r w:rsidR="008E654F" w:rsidDel="004333C2">
          <w:delText xml:space="preserve">color and size of labels </w:delText>
        </w:r>
        <w:r w:rsidRPr="00066DEC" w:rsidDel="004333C2">
          <w:delText xml:space="preserve">can be updated as per </w:delText>
        </w:r>
      </w:del>
      <w:ins w:id="173" w:author="Malina IIDA | MAQ Consulting" w:date="2017-05-17T11:11:00Z">
        <w:del w:id="174" w:author="Dhikshit Konda (MAQ LLC)" w:date="2017-05-23T17:15:00Z">
          <w:r w:rsidR="00E17EF9" w:rsidDel="004333C2">
            <w:delText xml:space="preserve">according to your </w:delText>
          </w:r>
        </w:del>
      </w:ins>
      <w:del w:id="175" w:author="Dhikshit Konda (MAQ LLC)" w:date="2017-05-23T17:15:00Z">
        <w:r w:rsidRPr="00066DEC" w:rsidDel="004333C2">
          <w:delText>our requirements.</w:delText>
        </w:r>
      </w:del>
    </w:p>
    <w:p w14:paraId="0FB7833C" w14:textId="1A592A9D" w:rsidR="000D4FAC" w:rsidDel="005A702B" w:rsidRDefault="000D4FAC" w:rsidP="00CD0D38">
      <w:pPr>
        <w:rPr>
          <w:del w:id="176" w:author="Dhikshit Konda (MAQ LLC)" w:date="2017-05-23T18:05:00Z"/>
        </w:rPr>
      </w:pPr>
    </w:p>
    <w:p w14:paraId="0E325E01" w14:textId="77777777" w:rsidR="00CD0D38" w:rsidRPr="00066DEC" w:rsidRDefault="00CD0D38" w:rsidP="0044512E"/>
    <w:p w14:paraId="3D4D1199" w14:textId="77777777" w:rsidR="00B85765" w:rsidRDefault="00B85765"/>
    <w:sectPr w:rsidR="00B857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8" w:author="Malina IIDA | MAQ Consulting" w:date="2017-05-17T11:07:00Z" w:initials="MI|MC">
    <w:p w14:paraId="306972DB" w14:textId="77777777" w:rsidR="002E1B46" w:rsidRDefault="002E1B46">
      <w:pPr>
        <w:pStyle w:val="CommentText"/>
      </w:pPr>
      <w:r>
        <w:rPr>
          <w:rStyle w:val="CommentReference"/>
        </w:rPr>
        <w:annotationRef/>
      </w:r>
      <w:r>
        <w:t xml:space="preserve">I took out the slashes because I wasn’t sure how that would sound when the script is read out loud. </w:t>
      </w:r>
    </w:p>
  </w:comment>
  <w:comment w:id="135" w:author="Malina IIDA | MAQ Consulting" w:date="2017-05-17T11:22:00Z" w:initials="MI|MC">
    <w:p w14:paraId="586810C0" w14:textId="77777777" w:rsidR="000F1D2D" w:rsidRDefault="000F1D2D">
      <w:pPr>
        <w:pStyle w:val="CommentText"/>
      </w:pPr>
      <w:r>
        <w:rPr>
          <w:rStyle w:val="CommentReference"/>
        </w:rPr>
        <w:annotationRef/>
      </w:r>
      <w:r>
        <w:t xml:space="preserve">I deleted the “Otherwise, …” sentences because the audience will see what happens when you turn the settings on and off. I don’t think you need to state what the off mode is if they can see that the legend or label is disabled.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6972DB" w15:done="0"/>
  <w15:commentEx w15:paraId="586810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893A05"/>
    <w:multiLevelType w:val="hybridMultilevel"/>
    <w:tmpl w:val="7954123C"/>
    <w:lvl w:ilvl="0" w:tplc="046055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ina IIDA | MAQ Consulting">
    <w15:presenceInfo w15:providerId="AD" w15:userId="S-1-12-1-358162803-1135133742-2823013791-3977971447"/>
  </w15:person>
  <w15:person w15:author="Dhikshit Konda (MAQ LLC)">
    <w15:presenceInfo w15:providerId="AD" w15:userId="S-1-5-21-2146773085-903363285-719344707-1962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2E"/>
    <w:rsid w:val="000856B3"/>
    <w:rsid w:val="000D4FAC"/>
    <w:rsid w:val="000D6DF9"/>
    <w:rsid w:val="000F15E7"/>
    <w:rsid w:val="000F1D2D"/>
    <w:rsid w:val="00123D93"/>
    <w:rsid w:val="00152182"/>
    <w:rsid w:val="00163A9E"/>
    <w:rsid w:val="00165F66"/>
    <w:rsid w:val="001B66A2"/>
    <w:rsid w:val="00264DCE"/>
    <w:rsid w:val="00280B32"/>
    <w:rsid w:val="00283B84"/>
    <w:rsid w:val="002A10CE"/>
    <w:rsid w:val="002B4667"/>
    <w:rsid w:val="002E1B46"/>
    <w:rsid w:val="00327D88"/>
    <w:rsid w:val="003B6D8E"/>
    <w:rsid w:val="004048A6"/>
    <w:rsid w:val="0041622B"/>
    <w:rsid w:val="0042166A"/>
    <w:rsid w:val="004333C2"/>
    <w:rsid w:val="0044512E"/>
    <w:rsid w:val="00445D8E"/>
    <w:rsid w:val="004C49A8"/>
    <w:rsid w:val="005A702B"/>
    <w:rsid w:val="006E069A"/>
    <w:rsid w:val="0074717C"/>
    <w:rsid w:val="007A2A8C"/>
    <w:rsid w:val="008E654F"/>
    <w:rsid w:val="009031F1"/>
    <w:rsid w:val="009125DB"/>
    <w:rsid w:val="009315B4"/>
    <w:rsid w:val="009F0F83"/>
    <w:rsid w:val="00AA7DC9"/>
    <w:rsid w:val="00AC2AD2"/>
    <w:rsid w:val="00B56E39"/>
    <w:rsid w:val="00B85765"/>
    <w:rsid w:val="00BA676B"/>
    <w:rsid w:val="00C25339"/>
    <w:rsid w:val="00C70943"/>
    <w:rsid w:val="00CD0D38"/>
    <w:rsid w:val="00D56537"/>
    <w:rsid w:val="00D60EF9"/>
    <w:rsid w:val="00D80E3A"/>
    <w:rsid w:val="00DA562C"/>
    <w:rsid w:val="00E17EF9"/>
    <w:rsid w:val="00ED6FA6"/>
    <w:rsid w:val="00F10B77"/>
    <w:rsid w:val="00F2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EA04"/>
  <w15:chartTrackingRefBased/>
  <w15:docId w15:val="{1BDC41D4-7495-459D-BD66-DBB1B84EC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1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76B"/>
    <w:pPr>
      <w:ind w:left="720"/>
      <w:contextualSpacing/>
    </w:pPr>
  </w:style>
  <w:style w:type="character" w:styleId="CommentReference">
    <w:name w:val="annotation reference"/>
    <w:basedOn w:val="DefaultParagraphFont"/>
    <w:uiPriority w:val="99"/>
    <w:semiHidden/>
    <w:unhideWhenUsed/>
    <w:rsid w:val="002E1B46"/>
    <w:rPr>
      <w:sz w:val="16"/>
      <w:szCs w:val="16"/>
    </w:rPr>
  </w:style>
  <w:style w:type="paragraph" w:styleId="CommentText">
    <w:name w:val="annotation text"/>
    <w:basedOn w:val="Normal"/>
    <w:link w:val="CommentTextChar"/>
    <w:uiPriority w:val="99"/>
    <w:semiHidden/>
    <w:unhideWhenUsed/>
    <w:rsid w:val="002E1B46"/>
    <w:pPr>
      <w:spacing w:line="240" w:lineRule="auto"/>
    </w:pPr>
    <w:rPr>
      <w:sz w:val="20"/>
      <w:szCs w:val="20"/>
    </w:rPr>
  </w:style>
  <w:style w:type="character" w:customStyle="1" w:styleId="CommentTextChar">
    <w:name w:val="Comment Text Char"/>
    <w:basedOn w:val="DefaultParagraphFont"/>
    <w:link w:val="CommentText"/>
    <w:uiPriority w:val="99"/>
    <w:semiHidden/>
    <w:rsid w:val="002E1B46"/>
    <w:rPr>
      <w:sz w:val="20"/>
      <w:szCs w:val="20"/>
    </w:rPr>
  </w:style>
  <w:style w:type="paragraph" w:styleId="CommentSubject">
    <w:name w:val="annotation subject"/>
    <w:basedOn w:val="CommentText"/>
    <w:next w:val="CommentText"/>
    <w:link w:val="CommentSubjectChar"/>
    <w:uiPriority w:val="99"/>
    <w:semiHidden/>
    <w:unhideWhenUsed/>
    <w:rsid w:val="002E1B46"/>
    <w:rPr>
      <w:b/>
      <w:bCs/>
    </w:rPr>
  </w:style>
  <w:style w:type="character" w:customStyle="1" w:styleId="CommentSubjectChar">
    <w:name w:val="Comment Subject Char"/>
    <w:basedOn w:val="CommentTextChar"/>
    <w:link w:val="CommentSubject"/>
    <w:uiPriority w:val="99"/>
    <w:semiHidden/>
    <w:rsid w:val="002E1B46"/>
    <w:rPr>
      <w:b/>
      <w:bCs/>
      <w:sz w:val="20"/>
      <w:szCs w:val="20"/>
    </w:rPr>
  </w:style>
  <w:style w:type="paragraph" w:styleId="BalloonText">
    <w:name w:val="Balloon Text"/>
    <w:basedOn w:val="Normal"/>
    <w:link w:val="BalloonTextChar"/>
    <w:uiPriority w:val="99"/>
    <w:semiHidden/>
    <w:unhideWhenUsed/>
    <w:rsid w:val="002E1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Dhikshit Konda (MAQ LLC)</dc:creator>
  <cp:keywords/>
  <dc:description/>
  <cp:lastModifiedBy>Dhikshit Konda (MAQ LLC)</cp:lastModifiedBy>
  <cp:revision>29</cp:revision>
  <dcterms:created xsi:type="dcterms:W3CDTF">2017-05-18T05:40:00Z</dcterms:created>
  <dcterms:modified xsi:type="dcterms:W3CDTF">2017-05-23T13:11:00Z</dcterms:modified>
</cp:coreProperties>
</file>